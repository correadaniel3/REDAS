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6B3" w:rsidRDefault="00A736B3" w:rsidP="00DE3DC4">
      <w:pPr>
        <w:spacing w:after="0" w:line="480" w:lineRule="auto"/>
        <w:jc w:val="center"/>
        <w:rPr>
          <w:ins w:id="0" w:author="Ángela" w:date="2016-12-15T10:42:00Z"/>
          <w:rFonts w:ascii="Times New Roman" w:hAnsi="Times New Roman" w:cs="Times New Roman"/>
          <w:b/>
          <w:sz w:val="24"/>
          <w:szCs w:val="24"/>
        </w:rPr>
      </w:pPr>
      <w:r w:rsidRPr="00272203">
        <w:rPr>
          <w:rFonts w:ascii="Times New Roman" w:hAnsi="Times New Roman" w:cs="Times New Roman"/>
          <w:b/>
          <w:sz w:val="24"/>
          <w:szCs w:val="24"/>
        </w:rPr>
        <w:t xml:space="preserve">Donald </w:t>
      </w:r>
      <w:proofErr w:type="spellStart"/>
      <w:r w:rsidRPr="00272203">
        <w:rPr>
          <w:rFonts w:ascii="Times New Roman" w:hAnsi="Times New Roman" w:cs="Times New Roman"/>
          <w:b/>
          <w:sz w:val="24"/>
          <w:szCs w:val="24"/>
        </w:rPr>
        <w:t>Trump</w:t>
      </w:r>
      <w:proofErr w:type="spellEnd"/>
      <w:r w:rsidR="00D4312C" w:rsidRPr="00272203">
        <w:rPr>
          <w:rFonts w:ascii="Times New Roman" w:hAnsi="Times New Roman" w:cs="Times New Roman"/>
          <w:b/>
          <w:sz w:val="24"/>
          <w:szCs w:val="24"/>
        </w:rPr>
        <w:t>: El Surgimiento del n</w:t>
      </w:r>
      <w:r w:rsidR="00AA49BC" w:rsidRPr="00272203">
        <w:rPr>
          <w:rFonts w:ascii="Times New Roman" w:hAnsi="Times New Roman" w:cs="Times New Roman"/>
          <w:b/>
          <w:sz w:val="24"/>
          <w:szCs w:val="24"/>
        </w:rPr>
        <w:t>eofascismo</w:t>
      </w:r>
    </w:p>
    <w:p w:rsidR="00DE3DC4" w:rsidRPr="00272203" w:rsidRDefault="00DE3DC4" w:rsidP="00DE3DC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ins w:id="2" w:author="Ángela" w:date="2016-12-15T10:42:00Z">
        <w:r>
          <w:rPr>
            <w:rFonts w:ascii="Times New Roman" w:hAnsi="Times New Roman" w:cs="Times New Roman"/>
            <w:b/>
            <w:sz w:val="24"/>
            <w:szCs w:val="24"/>
          </w:rPr>
          <w:t xml:space="preserve">Elaborado por </w:t>
        </w:r>
        <w:proofErr w:type="spellStart"/>
        <w:r>
          <w:rPr>
            <w:rFonts w:ascii="Times New Roman" w:hAnsi="Times New Roman" w:cs="Times New Roman"/>
            <w:b/>
            <w:sz w:val="24"/>
            <w:szCs w:val="24"/>
          </w:rPr>
          <w:t>Blendi</w:t>
        </w:r>
        <w:proofErr w:type="spellEnd"/>
        <w:r>
          <w:rPr>
            <w:rFonts w:ascii="Times New Roman" w:hAnsi="Times New Roman" w:cs="Times New Roman"/>
            <w:b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b/>
            <w:sz w:val="24"/>
            <w:szCs w:val="24"/>
          </w:rPr>
          <w:t>Kajsiu</w:t>
        </w:r>
        <w:proofErr w:type="spellEnd"/>
        <w:r>
          <w:rPr>
            <w:rFonts w:ascii="Times New Roman" w:hAnsi="Times New Roman" w:cs="Times New Roman"/>
            <w:b/>
            <w:sz w:val="24"/>
            <w:szCs w:val="24"/>
          </w:rPr>
          <w:t>, 2016</w:t>
        </w:r>
      </w:ins>
    </w:p>
    <w:p w:rsidR="00AA49BC" w:rsidRPr="00272203" w:rsidRDefault="00662286" w:rsidP="0027220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2203">
        <w:rPr>
          <w:rFonts w:ascii="Times New Roman" w:hAnsi="Times New Roman" w:cs="Times New Roman"/>
          <w:sz w:val="24"/>
          <w:szCs w:val="24"/>
        </w:rPr>
        <w:t>La</w:t>
      </w:r>
      <w:r w:rsidR="00A736B3" w:rsidRPr="00272203">
        <w:rPr>
          <w:rFonts w:ascii="Times New Roman" w:hAnsi="Times New Roman" w:cs="Times New Roman"/>
          <w:sz w:val="24"/>
          <w:szCs w:val="24"/>
        </w:rPr>
        <w:t xml:space="preserve"> gran</w:t>
      </w:r>
      <w:r w:rsidRPr="00272203">
        <w:rPr>
          <w:rFonts w:ascii="Times New Roman" w:hAnsi="Times New Roman" w:cs="Times New Roman"/>
          <w:sz w:val="24"/>
          <w:szCs w:val="24"/>
        </w:rPr>
        <w:t xml:space="preserve"> mayoría de los periodistas y analistas políticos, especialmente en el mundo anglosajón</w:t>
      </w:r>
      <w:r w:rsidR="00A736B3" w:rsidRPr="00272203">
        <w:rPr>
          <w:rFonts w:ascii="Times New Roman" w:hAnsi="Times New Roman" w:cs="Times New Roman"/>
          <w:sz w:val="24"/>
          <w:szCs w:val="24"/>
        </w:rPr>
        <w:t>,</w:t>
      </w:r>
      <w:r w:rsidRPr="00272203">
        <w:rPr>
          <w:rFonts w:ascii="Times New Roman" w:hAnsi="Times New Roman" w:cs="Times New Roman"/>
          <w:sz w:val="24"/>
          <w:szCs w:val="24"/>
        </w:rPr>
        <w:t xml:space="preserve"> </w:t>
      </w:r>
      <w:r w:rsidR="00A736B3" w:rsidRPr="00272203">
        <w:rPr>
          <w:rFonts w:ascii="Times New Roman" w:hAnsi="Times New Roman" w:cs="Times New Roman"/>
          <w:sz w:val="24"/>
          <w:szCs w:val="24"/>
        </w:rPr>
        <w:t>nos dicen que</w:t>
      </w:r>
      <w:r w:rsidRPr="00272203">
        <w:rPr>
          <w:rFonts w:ascii="Times New Roman" w:hAnsi="Times New Roman" w:cs="Times New Roman"/>
          <w:sz w:val="24"/>
          <w:szCs w:val="24"/>
        </w:rPr>
        <w:t xml:space="preserve"> </w:t>
      </w:r>
      <w:r w:rsidR="00A736B3" w:rsidRPr="00272203">
        <w:rPr>
          <w:rFonts w:ascii="Times New Roman" w:hAnsi="Times New Roman" w:cs="Times New Roman"/>
          <w:sz w:val="24"/>
          <w:szCs w:val="24"/>
        </w:rPr>
        <w:t xml:space="preserve">Donald </w:t>
      </w:r>
      <w:proofErr w:type="spellStart"/>
      <w:r w:rsidRPr="00272203">
        <w:rPr>
          <w:rFonts w:ascii="Times New Roman" w:hAnsi="Times New Roman" w:cs="Times New Roman"/>
          <w:sz w:val="24"/>
          <w:szCs w:val="24"/>
        </w:rPr>
        <w:t>Trump</w:t>
      </w:r>
      <w:proofErr w:type="spellEnd"/>
      <w:r w:rsidRPr="00272203">
        <w:rPr>
          <w:rFonts w:ascii="Times New Roman" w:hAnsi="Times New Roman" w:cs="Times New Roman"/>
          <w:sz w:val="24"/>
          <w:szCs w:val="24"/>
        </w:rPr>
        <w:t xml:space="preserve"> </w:t>
      </w:r>
      <w:r w:rsidR="00A736B3" w:rsidRPr="00272203">
        <w:rPr>
          <w:rFonts w:ascii="Times New Roman" w:hAnsi="Times New Roman" w:cs="Times New Roman"/>
          <w:sz w:val="24"/>
          <w:szCs w:val="24"/>
        </w:rPr>
        <w:t>no es nada más que un populista de la derecha</w:t>
      </w:r>
      <w:r w:rsidRPr="00272203">
        <w:rPr>
          <w:rFonts w:ascii="Times New Roman" w:hAnsi="Times New Roman" w:cs="Times New Roman"/>
          <w:sz w:val="24"/>
          <w:szCs w:val="24"/>
        </w:rPr>
        <w:t xml:space="preserve">. </w:t>
      </w:r>
      <w:r w:rsidR="00A736B3" w:rsidRPr="00272203">
        <w:rPr>
          <w:rFonts w:ascii="Times New Roman" w:hAnsi="Times New Roman" w:cs="Times New Roman"/>
          <w:sz w:val="24"/>
          <w:szCs w:val="24"/>
        </w:rPr>
        <w:t>Su discurso nacionalista y anti-</w:t>
      </w:r>
      <w:r w:rsidR="00FC17D9">
        <w:rPr>
          <w:rFonts w:ascii="Times New Roman" w:hAnsi="Times New Roman" w:cs="Times New Roman"/>
          <w:sz w:val="24"/>
          <w:szCs w:val="24"/>
        </w:rPr>
        <w:t>é</w:t>
      </w:r>
      <w:r w:rsidR="00A736B3" w:rsidRPr="00272203">
        <w:rPr>
          <w:rFonts w:ascii="Times New Roman" w:hAnsi="Times New Roman" w:cs="Times New Roman"/>
          <w:sz w:val="24"/>
          <w:szCs w:val="24"/>
        </w:rPr>
        <w:t xml:space="preserve">lite, su liderazgo carismático y personalista parecen indicar que </w:t>
      </w:r>
      <w:proofErr w:type="spellStart"/>
      <w:r w:rsidR="00A736B3" w:rsidRPr="00272203">
        <w:rPr>
          <w:rFonts w:ascii="Times New Roman" w:hAnsi="Times New Roman" w:cs="Times New Roman"/>
          <w:sz w:val="24"/>
          <w:szCs w:val="24"/>
        </w:rPr>
        <w:t>Trump</w:t>
      </w:r>
      <w:proofErr w:type="spellEnd"/>
      <w:r w:rsidR="00A736B3" w:rsidRPr="00272203">
        <w:rPr>
          <w:rFonts w:ascii="Times New Roman" w:hAnsi="Times New Roman" w:cs="Times New Roman"/>
          <w:sz w:val="24"/>
          <w:szCs w:val="24"/>
        </w:rPr>
        <w:t xml:space="preserve"> </w:t>
      </w:r>
      <w:r w:rsidR="00CE3ABA" w:rsidRPr="00272203">
        <w:rPr>
          <w:rFonts w:ascii="Times New Roman" w:hAnsi="Times New Roman" w:cs="Times New Roman"/>
          <w:sz w:val="24"/>
          <w:szCs w:val="24"/>
        </w:rPr>
        <w:t>es</w:t>
      </w:r>
      <w:r w:rsidR="00B248C2">
        <w:rPr>
          <w:rFonts w:ascii="Times New Roman" w:hAnsi="Times New Roman" w:cs="Times New Roman"/>
          <w:sz w:val="24"/>
          <w:szCs w:val="24"/>
        </w:rPr>
        <w:t>,</w:t>
      </w:r>
      <w:r w:rsidR="00CE3ABA" w:rsidRPr="00272203">
        <w:rPr>
          <w:rFonts w:ascii="Times New Roman" w:hAnsi="Times New Roman" w:cs="Times New Roman"/>
          <w:sz w:val="24"/>
          <w:szCs w:val="24"/>
        </w:rPr>
        <w:t xml:space="preserve"> </w:t>
      </w:r>
      <w:r w:rsidR="00A736B3" w:rsidRPr="00272203">
        <w:rPr>
          <w:rFonts w:ascii="Times New Roman" w:hAnsi="Times New Roman" w:cs="Times New Roman"/>
          <w:sz w:val="24"/>
          <w:szCs w:val="24"/>
        </w:rPr>
        <w:t>en esencia</w:t>
      </w:r>
      <w:r w:rsidR="00B248C2">
        <w:rPr>
          <w:rFonts w:ascii="Times New Roman" w:hAnsi="Times New Roman" w:cs="Times New Roman"/>
          <w:sz w:val="24"/>
          <w:szCs w:val="24"/>
        </w:rPr>
        <w:t>,</w:t>
      </w:r>
      <w:r w:rsidR="00A736B3" w:rsidRPr="00272203">
        <w:rPr>
          <w:rFonts w:ascii="Times New Roman" w:hAnsi="Times New Roman" w:cs="Times New Roman"/>
          <w:sz w:val="24"/>
          <w:szCs w:val="24"/>
        </w:rPr>
        <w:t xml:space="preserve"> un </w:t>
      </w:r>
      <w:r w:rsidR="00CE3ABA" w:rsidRPr="00272203">
        <w:rPr>
          <w:rFonts w:ascii="Times New Roman" w:hAnsi="Times New Roman" w:cs="Times New Roman"/>
          <w:sz w:val="24"/>
          <w:szCs w:val="24"/>
        </w:rPr>
        <w:t>Perón</w:t>
      </w:r>
      <w:r w:rsidR="00A736B3" w:rsidRPr="00272203">
        <w:rPr>
          <w:rFonts w:ascii="Times New Roman" w:hAnsi="Times New Roman" w:cs="Times New Roman"/>
          <w:sz w:val="24"/>
          <w:szCs w:val="24"/>
        </w:rPr>
        <w:t>,</w:t>
      </w:r>
      <w:r w:rsidR="005B45E2">
        <w:rPr>
          <w:rFonts w:ascii="Times New Roman" w:hAnsi="Times New Roman" w:cs="Times New Roman"/>
          <w:sz w:val="24"/>
          <w:szCs w:val="24"/>
        </w:rPr>
        <w:t xml:space="preserve"> un</w:t>
      </w:r>
      <w:r w:rsidR="00A736B3" w:rsidRPr="00272203">
        <w:rPr>
          <w:rFonts w:ascii="Times New Roman" w:hAnsi="Times New Roman" w:cs="Times New Roman"/>
          <w:sz w:val="24"/>
          <w:szCs w:val="24"/>
        </w:rPr>
        <w:t xml:space="preserve"> Fujimori o </w:t>
      </w:r>
      <w:r w:rsidR="005B45E2">
        <w:rPr>
          <w:rFonts w:ascii="Times New Roman" w:hAnsi="Times New Roman" w:cs="Times New Roman"/>
          <w:sz w:val="24"/>
          <w:szCs w:val="24"/>
        </w:rPr>
        <w:t xml:space="preserve">un </w:t>
      </w:r>
      <w:r w:rsidR="00FB18C4" w:rsidRPr="00272203">
        <w:rPr>
          <w:rFonts w:ascii="Times New Roman" w:hAnsi="Times New Roman" w:cs="Times New Roman"/>
          <w:sz w:val="24"/>
          <w:szCs w:val="24"/>
        </w:rPr>
        <w:t>Chávez</w:t>
      </w:r>
      <w:r w:rsidR="00A736B3" w:rsidRPr="00272203">
        <w:rPr>
          <w:rFonts w:ascii="Times New Roman" w:hAnsi="Times New Roman" w:cs="Times New Roman"/>
          <w:sz w:val="24"/>
          <w:szCs w:val="24"/>
        </w:rPr>
        <w:t xml:space="preserve"> gringo. </w:t>
      </w:r>
      <w:r w:rsidR="00951EEA" w:rsidRPr="00272203">
        <w:rPr>
          <w:rFonts w:ascii="Times New Roman" w:hAnsi="Times New Roman" w:cs="Times New Roman"/>
          <w:sz w:val="24"/>
          <w:szCs w:val="24"/>
        </w:rPr>
        <w:t xml:space="preserve">Por lo tanto, </w:t>
      </w:r>
      <w:r w:rsidR="005B45E2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="00FB18C4" w:rsidRPr="00272203">
        <w:rPr>
          <w:rFonts w:ascii="Times New Roman" w:hAnsi="Times New Roman" w:cs="Times New Roman"/>
          <w:sz w:val="24"/>
          <w:szCs w:val="24"/>
        </w:rPr>
        <w:t>Trump</w:t>
      </w:r>
      <w:r w:rsidR="00F756B3" w:rsidRPr="00272203">
        <w:rPr>
          <w:rFonts w:ascii="Times New Roman" w:hAnsi="Times New Roman" w:cs="Times New Roman"/>
          <w:sz w:val="24"/>
          <w:szCs w:val="24"/>
        </w:rPr>
        <w:t>is</w:t>
      </w:r>
      <w:r w:rsidR="00FB18C4" w:rsidRPr="00272203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="00FB18C4" w:rsidRPr="00272203">
        <w:rPr>
          <w:rFonts w:ascii="Times New Roman" w:hAnsi="Times New Roman" w:cs="Times New Roman"/>
          <w:sz w:val="24"/>
          <w:szCs w:val="24"/>
        </w:rPr>
        <w:t xml:space="preserve"> no</w:t>
      </w:r>
      <w:r w:rsidR="008D247D" w:rsidRPr="00272203">
        <w:rPr>
          <w:rFonts w:ascii="Times New Roman" w:hAnsi="Times New Roman" w:cs="Times New Roman"/>
          <w:sz w:val="24"/>
          <w:szCs w:val="24"/>
        </w:rPr>
        <w:t xml:space="preserve"> es</w:t>
      </w:r>
      <w:r w:rsidR="00FB18C4" w:rsidRPr="00272203">
        <w:rPr>
          <w:rFonts w:ascii="Times New Roman" w:hAnsi="Times New Roman" w:cs="Times New Roman"/>
          <w:sz w:val="24"/>
          <w:szCs w:val="24"/>
        </w:rPr>
        <w:t xml:space="preserve"> </w:t>
      </w:r>
      <w:r w:rsidR="00951EEA" w:rsidRPr="00272203">
        <w:rPr>
          <w:rFonts w:ascii="Times New Roman" w:hAnsi="Times New Roman" w:cs="Times New Roman"/>
          <w:sz w:val="24"/>
          <w:szCs w:val="24"/>
        </w:rPr>
        <w:t>una amenaza nueva a la democracia</w:t>
      </w:r>
      <w:r w:rsidR="00B029E4">
        <w:rPr>
          <w:rFonts w:ascii="Times New Roman" w:hAnsi="Times New Roman" w:cs="Times New Roman"/>
          <w:sz w:val="24"/>
          <w:szCs w:val="24"/>
        </w:rPr>
        <w:t xml:space="preserve"> o</w:t>
      </w:r>
      <w:r w:rsidR="00FB18C4" w:rsidRPr="00272203">
        <w:rPr>
          <w:rFonts w:ascii="Times New Roman" w:hAnsi="Times New Roman" w:cs="Times New Roman"/>
          <w:sz w:val="24"/>
          <w:szCs w:val="24"/>
        </w:rPr>
        <w:t xml:space="preserve"> </w:t>
      </w:r>
      <w:r w:rsidR="00B029E4">
        <w:rPr>
          <w:rFonts w:ascii="Times New Roman" w:hAnsi="Times New Roman" w:cs="Times New Roman"/>
          <w:sz w:val="24"/>
          <w:szCs w:val="24"/>
        </w:rPr>
        <w:t>p</w:t>
      </w:r>
      <w:r w:rsidR="00FB18C4" w:rsidRPr="00272203">
        <w:rPr>
          <w:rFonts w:ascii="Times New Roman" w:hAnsi="Times New Roman" w:cs="Times New Roman"/>
          <w:sz w:val="24"/>
          <w:szCs w:val="24"/>
        </w:rPr>
        <w:t xml:space="preserve">or lo menos nada </w:t>
      </w:r>
      <w:r w:rsidR="003104F5">
        <w:rPr>
          <w:rFonts w:ascii="Times New Roman" w:hAnsi="Times New Roman" w:cs="Times New Roman"/>
          <w:sz w:val="24"/>
          <w:szCs w:val="24"/>
        </w:rPr>
        <w:t xml:space="preserve">a lo </w:t>
      </w:r>
      <w:r w:rsidR="00FB18C4" w:rsidRPr="00272203">
        <w:rPr>
          <w:rFonts w:ascii="Times New Roman" w:hAnsi="Times New Roman" w:cs="Times New Roman"/>
          <w:sz w:val="24"/>
          <w:szCs w:val="24"/>
        </w:rPr>
        <w:t xml:space="preserve">que la democracia occidental no puede sobrevivir. </w:t>
      </w:r>
    </w:p>
    <w:p w:rsidR="001D7597" w:rsidRPr="00272203" w:rsidRDefault="00E15181" w:rsidP="00272203">
      <w:pPr>
        <w:spacing w:after="0"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72203">
        <w:rPr>
          <w:rFonts w:ascii="Times New Roman" w:hAnsi="Times New Roman" w:cs="Times New Roman"/>
          <w:sz w:val="24"/>
          <w:szCs w:val="24"/>
        </w:rPr>
        <w:t>Sin embargo</w:t>
      </w:r>
      <w:r w:rsidR="009831F3">
        <w:rPr>
          <w:rFonts w:ascii="Times New Roman" w:hAnsi="Times New Roman" w:cs="Times New Roman"/>
          <w:sz w:val="24"/>
          <w:szCs w:val="24"/>
        </w:rPr>
        <w:t>,</w:t>
      </w:r>
      <w:r w:rsidRPr="00272203">
        <w:rPr>
          <w:rFonts w:ascii="Times New Roman" w:hAnsi="Times New Roman" w:cs="Times New Roman"/>
          <w:sz w:val="24"/>
          <w:szCs w:val="24"/>
        </w:rPr>
        <w:t xml:space="preserve"> una mirada más </w:t>
      </w:r>
      <w:r w:rsidR="00F756B3" w:rsidRPr="00272203">
        <w:rPr>
          <w:rFonts w:ascii="Times New Roman" w:hAnsi="Times New Roman" w:cs="Times New Roman"/>
          <w:sz w:val="24"/>
          <w:szCs w:val="24"/>
        </w:rPr>
        <w:t>cuidadosa nos muestra que</w:t>
      </w:r>
      <w:r w:rsidR="007A5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6B3" w:rsidRPr="00272203">
        <w:rPr>
          <w:rFonts w:ascii="Times New Roman" w:hAnsi="Times New Roman" w:cs="Times New Roman"/>
          <w:sz w:val="24"/>
          <w:szCs w:val="24"/>
        </w:rPr>
        <w:t>Trump</w:t>
      </w:r>
      <w:r w:rsidRPr="00272203">
        <w:rPr>
          <w:rFonts w:ascii="Times New Roman" w:hAnsi="Times New Roman" w:cs="Times New Roman"/>
          <w:sz w:val="24"/>
          <w:szCs w:val="24"/>
        </w:rPr>
        <w:t>i</w:t>
      </w:r>
      <w:r w:rsidR="00F756B3" w:rsidRPr="00272203">
        <w:rPr>
          <w:rFonts w:ascii="Times New Roman" w:hAnsi="Times New Roman" w:cs="Times New Roman"/>
          <w:sz w:val="24"/>
          <w:szCs w:val="24"/>
        </w:rPr>
        <w:t>s</w:t>
      </w:r>
      <w:r w:rsidRPr="00272203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272203">
        <w:rPr>
          <w:rFonts w:ascii="Times New Roman" w:hAnsi="Times New Roman" w:cs="Times New Roman"/>
          <w:sz w:val="24"/>
          <w:szCs w:val="24"/>
        </w:rPr>
        <w:t xml:space="preserve"> </w:t>
      </w:r>
      <w:r w:rsidR="00726488" w:rsidRPr="00272203">
        <w:rPr>
          <w:rFonts w:ascii="Times New Roman" w:hAnsi="Times New Roman" w:cs="Times New Roman"/>
          <w:sz w:val="24"/>
          <w:szCs w:val="24"/>
        </w:rPr>
        <w:t>tiene</w:t>
      </w:r>
      <w:r w:rsidRPr="00272203">
        <w:rPr>
          <w:rFonts w:ascii="Times New Roman" w:hAnsi="Times New Roman" w:cs="Times New Roman"/>
          <w:sz w:val="24"/>
          <w:szCs w:val="24"/>
        </w:rPr>
        <w:t xml:space="preserve"> poco que ver con el populismo</w:t>
      </w:r>
      <w:r w:rsidR="00726488" w:rsidRPr="00272203">
        <w:rPr>
          <w:rFonts w:ascii="Times New Roman" w:hAnsi="Times New Roman" w:cs="Times New Roman"/>
          <w:sz w:val="24"/>
          <w:szCs w:val="24"/>
        </w:rPr>
        <w:t xml:space="preserve"> </w:t>
      </w:r>
      <w:r w:rsidRPr="00272203">
        <w:rPr>
          <w:rFonts w:ascii="Times New Roman" w:hAnsi="Times New Roman" w:cs="Times New Roman"/>
          <w:sz w:val="24"/>
          <w:szCs w:val="24"/>
        </w:rPr>
        <w:t xml:space="preserve">de América Latina y mucho </w:t>
      </w:r>
      <w:r w:rsidR="00726488" w:rsidRPr="00272203">
        <w:rPr>
          <w:rFonts w:ascii="Times New Roman" w:hAnsi="Times New Roman" w:cs="Times New Roman"/>
          <w:sz w:val="24"/>
          <w:szCs w:val="24"/>
        </w:rPr>
        <w:t>más</w:t>
      </w:r>
      <w:r w:rsidRPr="00272203">
        <w:rPr>
          <w:rFonts w:ascii="Times New Roman" w:hAnsi="Times New Roman" w:cs="Times New Roman"/>
          <w:sz w:val="24"/>
          <w:szCs w:val="24"/>
        </w:rPr>
        <w:t xml:space="preserve"> con el neofascismo</w:t>
      </w:r>
      <w:r w:rsidR="008D247D" w:rsidRPr="00272203">
        <w:rPr>
          <w:rFonts w:ascii="Times New Roman" w:hAnsi="Times New Roman" w:cs="Times New Roman"/>
          <w:sz w:val="24"/>
          <w:szCs w:val="24"/>
        </w:rPr>
        <w:t xml:space="preserve"> de Europa</w:t>
      </w:r>
      <w:r w:rsidRPr="00272203">
        <w:rPr>
          <w:rFonts w:ascii="Times New Roman" w:hAnsi="Times New Roman" w:cs="Times New Roman"/>
          <w:sz w:val="24"/>
          <w:szCs w:val="24"/>
        </w:rPr>
        <w:t xml:space="preserve">. </w:t>
      </w:r>
      <w:r w:rsidR="001D7597" w:rsidRPr="00272203">
        <w:rPr>
          <w:rFonts w:ascii="Times New Roman" w:hAnsi="Times New Roman" w:cs="Times New Roman"/>
          <w:sz w:val="24"/>
          <w:szCs w:val="24"/>
        </w:rPr>
        <w:t xml:space="preserve">De los cuatro elementos esenciales del populismo </w:t>
      </w:r>
      <w:r w:rsidR="00711802">
        <w:rPr>
          <w:rFonts w:ascii="Times New Roman" w:hAnsi="Times New Roman" w:cs="Times New Roman"/>
          <w:sz w:val="24"/>
          <w:szCs w:val="24"/>
        </w:rPr>
        <w:t>–e</w:t>
      </w:r>
      <w:r w:rsidR="001D7597" w:rsidRPr="00272203">
        <w:rPr>
          <w:rFonts w:ascii="Times New Roman" w:hAnsi="Times New Roman" w:cs="Times New Roman"/>
          <w:sz w:val="24"/>
          <w:szCs w:val="24"/>
        </w:rPr>
        <w:t>l pueblo como la única fuente de legitimidad, el enaltecimiento de los valores populares, la movilización de los sectores populares y el anti-elitismo</w:t>
      </w:r>
      <w:r w:rsidR="00711802">
        <w:rPr>
          <w:rFonts w:ascii="Times New Roman" w:hAnsi="Times New Roman" w:cs="Times New Roman"/>
          <w:sz w:val="24"/>
          <w:szCs w:val="24"/>
        </w:rPr>
        <w:t>–</w:t>
      </w:r>
      <w:r w:rsidR="001D7597" w:rsidRPr="00272203">
        <w:rPr>
          <w:rFonts w:ascii="Times New Roman" w:hAnsi="Times New Roman" w:cs="Times New Roman"/>
          <w:sz w:val="24"/>
          <w:szCs w:val="24"/>
        </w:rPr>
        <w:t xml:space="preserve">, solamente este último se encuentra en el discurso de Donald </w:t>
      </w:r>
      <w:proofErr w:type="spellStart"/>
      <w:r w:rsidR="001D7597" w:rsidRPr="00272203">
        <w:rPr>
          <w:rFonts w:ascii="Times New Roman" w:hAnsi="Times New Roman" w:cs="Times New Roman"/>
          <w:sz w:val="24"/>
          <w:szCs w:val="24"/>
        </w:rPr>
        <w:t>Trump</w:t>
      </w:r>
      <w:proofErr w:type="spellEnd"/>
      <w:r w:rsidR="001D7597" w:rsidRPr="00272203">
        <w:rPr>
          <w:rFonts w:ascii="Times New Roman" w:hAnsi="Times New Roman" w:cs="Times New Roman"/>
          <w:sz w:val="24"/>
          <w:szCs w:val="24"/>
        </w:rPr>
        <w:t>. En lugar del enaltecimiento del pueblo y sus valores</w:t>
      </w:r>
      <w:r w:rsidR="008D247D" w:rsidRPr="00272203">
        <w:rPr>
          <w:rFonts w:ascii="Times New Roman" w:hAnsi="Times New Roman" w:cs="Times New Roman"/>
          <w:sz w:val="24"/>
          <w:szCs w:val="24"/>
        </w:rPr>
        <w:t>,</w:t>
      </w:r>
      <w:r w:rsidR="001D7597" w:rsidRPr="0027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597" w:rsidRPr="00272203">
        <w:rPr>
          <w:rFonts w:ascii="Times New Roman" w:hAnsi="Times New Roman" w:cs="Times New Roman"/>
          <w:sz w:val="24"/>
          <w:szCs w:val="24"/>
        </w:rPr>
        <w:t>Trump</w:t>
      </w:r>
      <w:proofErr w:type="spellEnd"/>
      <w:r w:rsidR="001D7597" w:rsidRPr="00272203">
        <w:rPr>
          <w:rFonts w:ascii="Times New Roman" w:hAnsi="Times New Roman" w:cs="Times New Roman"/>
          <w:sz w:val="24"/>
          <w:szCs w:val="24"/>
        </w:rPr>
        <w:t xml:space="preserve"> articula un ultranacionalismo </w:t>
      </w:r>
      <w:r w:rsidR="00FD533D" w:rsidRPr="00272203">
        <w:rPr>
          <w:rFonts w:ascii="Times New Roman" w:hAnsi="Times New Roman" w:cs="Times New Roman"/>
          <w:sz w:val="24"/>
          <w:szCs w:val="24"/>
        </w:rPr>
        <w:t xml:space="preserve">racial, </w:t>
      </w:r>
      <w:r w:rsidR="001D7597" w:rsidRPr="00272203">
        <w:rPr>
          <w:rFonts w:ascii="Times New Roman" w:hAnsi="Times New Roman" w:cs="Times New Roman"/>
          <w:sz w:val="24"/>
          <w:szCs w:val="24"/>
        </w:rPr>
        <w:t>el culto de líder y la glorificación de la violencia.</w:t>
      </w:r>
      <w:r w:rsidR="00FD533D" w:rsidRPr="00272203">
        <w:rPr>
          <w:rFonts w:ascii="Times New Roman" w:hAnsi="Times New Roman" w:cs="Times New Roman"/>
          <w:sz w:val="24"/>
          <w:szCs w:val="24"/>
        </w:rPr>
        <w:t xml:space="preserve"> Todos </w:t>
      </w:r>
      <w:r w:rsidR="00711802">
        <w:rPr>
          <w:rFonts w:ascii="Times New Roman" w:hAnsi="Times New Roman" w:cs="Times New Roman"/>
          <w:sz w:val="24"/>
          <w:szCs w:val="24"/>
        </w:rPr>
        <w:t xml:space="preserve">estos </w:t>
      </w:r>
      <w:r w:rsidR="00FD533D" w:rsidRPr="00272203">
        <w:rPr>
          <w:rFonts w:ascii="Times New Roman" w:hAnsi="Times New Roman" w:cs="Times New Roman"/>
          <w:sz w:val="24"/>
          <w:szCs w:val="24"/>
        </w:rPr>
        <w:t>son elementos centrales del discurso fascista. Por lo tanto</w:t>
      </w:r>
      <w:r w:rsidR="00711802">
        <w:rPr>
          <w:rFonts w:ascii="Times New Roman" w:hAnsi="Times New Roman" w:cs="Times New Roman"/>
          <w:sz w:val="24"/>
          <w:szCs w:val="24"/>
        </w:rPr>
        <w:t>,</w:t>
      </w:r>
      <w:r w:rsidR="00FD533D" w:rsidRPr="00272203">
        <w:rPr>
          <w:rFonts w:ascii="Times New Roman" w:hAnsi="Times New Roman" w:cs="Times New Roman"/>
          <w:sz w:val="24"/>
          <w:szCs w:val="24"/>
        </w:rPr>
        <w:t xml:space="preserve"> sería más correcto definir </w:t>
      </w:r>
      <w:r w:rsidR="00711802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FD533D" w:rsidRPr="00272203">
        <w:rPr>
          <w:rFonts w:ascii="Times New Roman" w:hAnsi="Times New Roman" w:cs="Times New Roman"/>
          <w:sz w:val="24"/>
          <w:szCs w:val="24"/>
        </w:rPr>
        <w:t>Trump</w:t>
      </w:r>
      <w:proofErr w:type="spellEnd"/>
      <w:r w:rsidR="00FD533D" w:rsidRPr="00272203">
        <w:rPr>
          <w:rFonts w:ascii="Times New Roman" w:hAnsi="Times New Roman" w:cs="Times New Roman"/>
          <w:sz w:val="24"/>
          <w:szCs w:val="24"/>
        </w:rPr>
        <w:t xml:space="preserve"> como un neofascista que como un populista de la extrema derecha. </w:t>
      </w:r>
    </w:p>
    <w:p w:rsidR="0088382A" w:rsidRPr="00272203" w:rsidRDefault="00FD533D" w:rsidP="00272203">
      <w:pPr>
        <w:spacing w:after="0"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72203">
        <w:rPr>
          <w:rFonts w:ascii="Times New Roman" w:hAnsi="Times New Roman" w:cs="Times New Roman"/>
          <w:sz w:val="24"/>
          <w:szCs w:val="24"/>
        </w:rPr>
        <w:t>Para un populista el pueblo y sus valores son temas centrales de su discurso político. Sin embargo, d</w:t>
      </w:r>
      <w:r w:rsidR="00F756B3" w:rsidRPr="00272203">
        <w:rPr>
          <w:rFonts w:ascii="Times New Roman" w:hAnsi="Times New Roman" w:cs="Times New Roman"/>
          <w:sz w:val="24"/>
          <w:szCs w:val="24"/>
        </w:rPr>
        <w:t>urante su campaña</w:t>
      </w:r>
      <w:r w:rsidR="004868FA">
        <w:rPr>
          <w:rFonts w:ascii="Times New Roman" w:hAnsi="Times New Roman" w:cs="Times New Roman"/>
          <w:sz w:val="24"/>
          <w:szCs w:val="24"/>
        </w:rPr>
        <w:t>,</w:t>
      </w:r>
      <w:r w:rsidR="00F756B3" w:rsidRPr="0027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6B3" w:rsidRPr="00272203">
        <w:rPr>
          <w:rFonts w:ascii="Times New Roman" w:hAnsi="Times New Roman" w:cs="Times New Roman"/>
          <w:sz w:val="24"/>
          <w:szCs w:val="24"/>
        </w:rPr>
        <w:t>Trump</w:t>
      </w:r>
      <w:proofErr w:type="spellEnd"/>
      <w:r w:rsidR="00B50BD9" w:rsidRPr="00272203">
        <w:rPr>
          <w:rFonts w:ascii="Times New Roman" w:hAnsi="Times New Roman" w:cs="Times New Roman"/>
          <w:sz w:val="24"/>
          <w:szCs w:val="24"/>
        </w:rPr>
        <w:t xml:space="preserve"> casi nunca hacía referencia </w:t>
      </w:r>
      <w:r w:rsidR="0088382A" w:rsidRPr="00272203">
        <w:rPr>
          <w:rFonts w:ascii="Times New Roman" w:hAnsi="Times New Roman" w:cs="Times New Roman"/>
          <w:sz w:val="24"/>
          <w:szCs w:val="24"/>
        </w:rPr>
        <w:t>ni al</w:t>
      </w:r>
      <w:r w:rsidR="00B50BD9" w:rsidRPr="00272203">
        <w:rPr>
          <w:rFonts w:ascii="Times New Roman" w:hAnsi="Times New Roman" w:cs="Times New Roman"/>
          <w:sz w:val="24"/>
          <w:szCs w:val="24"/>
        </w:rPr>
        <w:t xml:space="preserve"> pueblo</w:t>
      </w:r>
      <w:r w:rsidR="0088382A" w:rsidRPr="00272203">
        <w:rPr>
          <w:rFonts w:ascii="Times New Roman" w:hAnsi="Times New Roman" w:cs="Times New Roman"/>
          <w:sz w:val="24"/>
          <w:szCs w:val="24"/>
        </w:rPr>
        <w:t xml:space="preserve"> ni a sus valores</w:t>
      </w:r>
      <w:r w:rsidR="00B50BD9" w:rsidRPr="00272203">
        <w:rPr>
          <w:rFonts w:ascii="Times New Roman" w:hAnsi="Times New Roman" w:cs="Times New Roman"/>
          <w:sz w:val="24"/>
          <w:szCs w:val="24"/>
        </w:rPr>
        <w:t xml:space="preserve">. </w:t>
      </w:r>
      <w:r w:rsidR="0088382A" w:rsidRPr="00272203">
        <w:rPr>
          <w:rFonts w:ascii="Times New Roman" w:hAnsi="Times New Roman" w:cs="Times New Roman"/>
          <w:sz w:val="24"/>
          <w:szCs w:val="24"/>
        </w:rPr>
        <w:t xml:space="preserve">Mientras denunciaba la corrupción de la clase política y hablaba mucho de hacer </w:t>
      </w:r>
      <w:r w:rsidR="008D247D" w:rsidRPr="00272203">
        <w:rPr>
          <w:rFonts w:ascii="Times New Roman" w:hAnsi="Times New Roman" w:cs="Times New Roman"/>
          <w:sz w:val="24"/>
          <w:szCs w:val="24"/>
        </w:rPr>
        <w:t>“</w:t>
      </w:r>
      <w:r w:rsidR="0088382A" w:rsidRPr="00272203">
        <w:rPr>
          <w:rFonts w:ascii="Times New Roman" w:hAnsi="Times New Roman" w:cs="Times New Roman"/>
          <w:sz w:val="24"/>
          <w:szCs w:val="24"/>
        </w:rPr>
        <w:t>América grande otra vez</w:t>
      </w:r>
      <w:r w:rsidR="008D247D" w:rsidRPr="00272203">
        <w:rPr>
          <w:rFonts w:ascii="Times New Roman" w:hAnsi="Times New Roman" w:cs="Times New Roman"/>
          <w:sz w:val="24"/>
          <w:szCs w:val="24"/>
        </w:rPr>
        <w:t>”,</w:t>
      </w:r>
      <w:r w:rsidR="0088382A" w:rsidRPr="00272203">
        <w:rPr>
          <w:rFonts w:ascii="Times New Roman" w:hAnsi="Times New Roman" w:cs="Times New Roman"/>
          <w:sz w:val="24"/>
          <w:szCs w:val="24"/>
        </w:rPr>
        <w:t xml:space="preserve"> </w:t>
      </w:r>
      <w:r w:rsidR="00D4312C" w:rsidRPr="00272203">
        <w:rPr>
          <w:rFonts w:ascii="Times New Roman" w:hAnsi="Times New Roman" w:cs="Times New Roman"/>
          <w:sz w:val="24"/>
          <w:szCs w:val="24"/>
        </w:rPr>
        <w:t>él</w:t>
      </w:r>
      <w:r w:rsidR="00F27CAD" w:rsidRPr="00272203">
        <w:rPr>
          <w:rFonts w:ascii="Times New Roman" w:hAnsi="Times New Roman" w:cs="Times New Roman"/>
          <w:sz w:val="24"/>
          <w:szCs w:val="24"/>
        </w:rPr>
        <w:t xml:space="preserve"> raramente </w:t>
      </w:r>
      <w:r w:rsidR="0088382A" w:rsidRPr="00272203">
        <w:rPr>
          <w:rFonts w:ascii="Times New Roman" w:hAnsi="Times New Roman" w:cs="Times New Roman"/>
          <w:sz w:val="24"/>
          <w:szCs w:val="24"/>
        </w:rPr>
        <w:t xml:space="preserve">alababa los valores del </w:t>
      </w:r>
      <w:r w:rsidR="00F756B3" w:rsidRPr="00272203">
        <w:rPr>
          <w:rFonts w:ascii="Times New Roman" w:hAnsi="Times New Roman" w:cs="Times New Roman"/>
          <w:sz w:val="24"/>
          <w:szCs w:val="24"/>
        </w:rPr>
        <w:t>norte americano</w:t>
      </w:r>
      <w:r w:rsidR="0088382A" w:rsidRPr="00272203">
        <w:rPr>
          <w:rFonts w:ascii="Times New Roman" w:hAnsi="Times New Roman" w:cs="Times New Roman"/>
          <w:sz w:val="24"/>
          <w:szCs w:val="24"/>
        </w:rPr>
        <w:t xml:space="preserve"> común y corrient</w:t>
      </w:r>
      <w:r w:rsidR="00F756B3" w:rsidRPr="00272203">
        <w:rPr>
          <w:rFonts w:ascii="Times New Roman" w:hAnsi="Times New Roman" w:cs="Times New Roman"/>
          <w:sz w:val="24"/>
          <w:szCs w:val="24"/>
        </w:rPr>
        <w:t>e.</w:t>
      </w:r>
      <w:r w:rsidR="007A5346">
        <w:rPr>
          <w:rFonts w:ascii="Times New Roman" w:hAnsi="Times New Roman" w:cs="Times New Roman"/>
          <w:sz w:val="24"/>
          <w:szCs w:val="24"/>
        </w:rPr>
        <w:t xml:space="preserve"> </w:t>
      </w:r>
      <w:r w:rsidR="00F756B3" w:rsidRPr="00272203">
        <w:rPr>
          <w:rFonts w:ascii="Times New Roman" w:hAnsi="Times New Roman" w:cs="Times New Roman"/>
          <w:sz w:val="24"/>
          <w:szCs w:val="24"/>
        </w:rPr>
        <w:t>Lo que no es de sorprender</w:t>
      </w:r>
      <w:r w:rsidR="0088382A" w:rsidRPr="00272203">
        <w:rPr>
          <w:rFonts w:ascii="Times New Roman" w:hAnsi="Times New Roman" w:cs="Times New Roman"/>
          <w:sz w:val="24"/>
          <w:szCs w:val="24"/>
        </w:rPr>
        <w:t xml:space="preserve"> dado que como un multimillonario, hijo de un multimillonario, él no tenía nada que ver con el </w:t>
      </w:r>
      <w:r w:rsidR="00F756B3" w:rsidRPr="00272203">
        <w:rPr>
          <w:rFonts w:ascii="Times New Roman" w:hAnsi="Times New Roman" w:cs="Times New Roman"/>
          <w:sz w:val="24"/>
          <w:szCs w:val="24"/>
        </w:rPr>
        <w:t>estadounidense</w:t>
      </w:r>
      <w:r w:rsidR="0088382A" w:rsidRPr="00272203">
        <w:rPr>
          <w:rFonts w:ascii="Times New Roman" w:hAnsi="Times New Roman" w:cs="Times New Roman"/>
          <w:sz w:val="24"/>
          <w:szCs w:val="24"/>
        </w:rPr>
        <w:t xml:space="preserve"> común y corriente. </w:t>
      </w:r>
      <w:r w:rsidR="00F27CAD" w:rsidRPr="00272203">
        <w:rPr>
          <w:rFonts w:ascii="Times New Roman" w:hAnsi="Times New Roman" w:cs="Times New Roman"/>
          <w:sz w:val="24"/>
          <w:szCs w:val="24"/>
        </w:rPr>
        <w:t>S</w:t>
      </w:r>
      <w:r w:rsidRPr="00272203">
        <w:rPr>
          <w:rFonts w:ascii="Times New Roman" w:hAnsi="Times New Roman" w:cs="Times New Roman"/>
          <w:sz w:val="24"/>
          <w:szCs w:val="24"/>
        </w:rPr>
        <w:t>ería tan difícil como poco creíble q</w:t>
      </w:r>
      <w:r w:rsidR="00F27CAD" w:rsidRPr="00272203">
        <w:rPr>
          <w:rFonts w:ascii="Times New Roman" w:hAnsi="Times New Roman" w:cs="Times New Roman"/>
          <w:sz w:val="24"/>
          <w:szCs w:val="24"/>
        </w:rPr>
        <w:t xml:space="preserve">ue </w:t>
      </w:r>
      <w:proofErr w:type="spellStart"/>
      <w:r w:rsidR="00F27CAD" w:rsidRPr="00272203">
        <w:rPr>
          <w:rFonts w:ascii="Times New Roman" w:hAnsi="Times New Roman" w:cs="Times New Roman"/>
          <w:sz w:val="24"/>
          <w:szCs w:val="24"/>
        </w:rPr>
        <w:t>Trump</w:t>
      </w:r>
      <w:proofErr w:type="spellEnd"/>
      <w:r w:rsidR="00F27CAD" w:rsidRPr="00272203">
        <w:rPr>
          <w:rFonts w:ascii="Times New Roman" w:hAnsi="Times New Roman" w:cs="Times New Roman"/>
          <w:sz w:val="24"/>
          <w:szCs w:val="24"/>
        </w:rPr>
        <w:t xml:space="preserve"> ensalzara los valores de un pueblo con el cual tenía muy poco en común. </w:t>
      </w:r>
    </w:p>
    <w:p w:rsidR="0088382A" w:rsidRPr="00272203" w:rsidRDefault="00FD533D" w:rsidP="00272203">
      <w:pPr>
        <w:spacing w:after="0"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72203">
        <w:rPr>
          <w:rFonts w:ascii="Times New Roman" w:hAnsi="Times New Roman" w:cs="Times New Roman"/>
          <w:sz w:val="24"/>
          <w:szCs w:val="24"/>
        </w:rPr>
        <w:lastRenderedPageBreak/>
        <w:t>En lugar de enfocarse en el pueblo y sus valores</w:t>
      </w:r>
      <w:r w:rsidR="008D247D" w:rsidRPr="00272203">
        <w:rPr>
          <w:rFonts w:ascii="Times New Roman" w:hAnsi="Times New Roman" w:cs="Times New Roman"/>
          <w:sz w:val="24"/>
          <w:szCs w:val="24"/>
        </w:rPr>
        <w:t>,</w:t>
      </w:r>
      <w:r w:rsidRPr="00272203">
        <w:rPr>
          <w:rFonts w:ascii="Times New Roman" w:hAnsi="Times New Roman" w:cs="Times New Roman"/>
          <w:sz w:val="24"/>
          <w:szCs w:val="24"/>
        </w:rPr>
        <w:t xml:space="preserve"> el discurso de </w:t>
      </w:r>
      <w:proofErr w:type="spellStart"/>
      <w:r w:rsidRPr="00272203">
        <w:rPr>
          <w:rFonts w:ascii="Times New Roman" w:hAnsi="Times New Roman" w:cs="Times New Roman"/>
          <w:sz w:val="24"/>
          <w:szCs w:val="24"/>
        </w:rPr>
        <w:t>Trump</w:t>
      </w:r>
      <w:proofErr w:type="spellEnd"/>
      <w:r w:rsidRPr="00272203">
        <w:rPr>
          <w:rFonts w:ascii="Times New Roman" w:hAnsi="Times New Roman" w:cs="Times New Roman"/>
          <w:sz w:val="24"/>
          <w:szCs w:val="24"/>
        </w:rPr>
        <w:t xml:space="preserve"> se dirigió a un grupo muy específico: la clase trabajadora blanca. </w:t>
      </w:r>
      <w:r w:rsidR="00F27CAD" w:rsidRPr="00272203">
        <w:rPr>
          <w:rFonts w:ascii="Times New Roman" w:hAnsi="Times New Roman" w:cs="Times New Roman"/>
          <w:sz w:val="24"/>
          <w:szCs w:val="24"/>
        </w:rPr>
        <w:t>El quid de su discurso y programa durante la campaña presidencial era la recuperación de los trabajos de manufactura para la clase media trabajadora que en su mayoría es también blanca. U</w:t>
      </w:r>
      <w:r w:rsidR="00B50BD9" w:rsidRPr="00272203">
        <w:rPr>
          <w:rFonts w:ascii="Times New Roman" w:hAnsi="Times New Roman" w:cs="Times New Roman"/>
          <w:sz w:val="24"/>
          <w:szCs w:val="24"/>
        </w:rPr>
        <w:t xml:space="preserve">n día antes de las elecciones </w:t>
      </w:r>
      <w:proofErr w:type="spellStart"/>
      <w:r w:rsidR="00F27CAD" w:rsidRPr="00272203">
        <w:rPr>
          <w:rFonts w:ascii="Times New Roman" w:hAnsi="Times New Roman" w:cs="Times New Roman"/>
          <w:sz w:val="24"/>
          <w:szCs w:val="24"/>
        </w:rPr>
        <w:t>Trump</w:t>
      </w:r>
      <w:proofErr w:type="spellEnd"/>
      <w:r w:rsidR="00F27CAD" w:rsidRPr="00272203">
        <w:rPr>
          <w:rFonts w:ascii="Times New Roman" w:hAnsi="Times New Roman" w:cs="Times New Roman"/>
          <w:sz w:val="24"/>
          <w:szCs w:val="24"/>
        </w:rPr>
        <w:t xml:space="preserve"> </w:t>
      </w:r>
      <w:r w:rsidR="00F756B3" w:rsidRPr="00272203">
        <w:rPr>
          <w:rFonts w:ascii="Times New Roman" w:hAnsi="Times New Roman" w:cs="Times New Roman"/>
          <w:sz w:val="24"/>
          <w:szCs w:val="24"/>
        </w:rPr>
        <w:t>declaró</w:t>
      </w:r>
      <w:r w:rsidR="00B50BD9" w:rsidRPr="00272203">
        <w:rPr>
          <w:rFonts w:ascii="Times New Roman" w:hAnsi="Times New Roman" w:cs="Times New Roman"/>
          <w:sz w:val="24"/>
          <w:szCs w:val="24"/>
        </w:rPr>
        <w:t xml:space="preserve"> que </w:t>
      </w:r>
      <w:r w:rsidR="008C1B8A" w:rsidRPr="00272203">
        <w:rPr>
          <w:rFonts w:ascii="Times New Roman" w:hAnsi="Times New Roman" w:cs="Times New Roman"/>
          <w:sz w:val="24"/>
          <w:szCs w:val="24"/>
        </w:rPr>
        <w:t>iba a ganar</w:t>
      </w:r>
      <w:r w:rsidR="00B50BD9" w:rsidRPr="00272203">
        <w:rPr>
          <w:rFonts w:ascii="Times New Roman" w:hAnsi="Times New Roman" w:cs="Times New Roman"/>
          <w:sz w:val="24"/>
          <w:szCs w:val="24"/>
        </w:rPr>
        <w:t xml:space="preserve"> porque “</w:t>
      </w:r>
      <w:r w:rsidR="004868FA">
        <w:rPr>
          <w:rFonts w:ascii="Times New Roman" w:hAnsi="Times New Roman" w:cs="Times New Roman"/>
          <w:sz w:val="24"/>
          <w:szCs w:val="24"/>
        </w:rPr>
        <w:t>¡</w:t>
      </w:r>
      <w:r w:rsidR="008C1B8A" w:rsidRPr="00272203">
        <w:rPr>
          <w:rFonts w:ascii="Times New Roman" w:hAnsi="Times New Roman" w:cs="Times New Roman"/>
          <w:sz w:val="24"/>
          <w:szCs w:val="24"/>
        </w:rPr>
        <w:t>la clase trabajadora se alzará</w:t>
      </w:r>
      <w:r w:rsidR="00F756B3" w:rsidRPr="00272203">
        <w:rPr>
          <w:rFonts w:ascii="Times New Roman" w:hAnsi="Times New Roman" w:cs="Times New Roman"/>
          <w:sz w:val="24"/>
          <w:szCs w:val="24"/>
        </w:rPr>
        <w:t>!</w:t>
      </w:r>
      <w:r w:rsidR="00B50BD9" w:rsidRPr="00272203">
        <w:rPr>
          <w:rFonts w:ascii="Times New Roman" w:hAnsi="Times New Roman" w:cs="Times New Roman"/>
          <w:sz w:val="24"/>
          <w:szCs w:val="24"/>
        </w:rPr>
        <w:t>”</w:t>
      </w:r>
      <w:r w:rsidR="0088382A" w:rsidRPr="00272203">
        <w:rPr>
          <w:rFonts w:ascii="Times New Roman" w:hAnsi="Times New Roman" w:cs="Times New Roman"/>
          <w:sz w:val="24"/>
          <w:szCs w:val="24"/>
        </w:rPr>
        <w:t xml:space="preserve"> </w:t>
      </w:r>
      <w:r w:rsidR="00663106" w:rsidRPr="00272203">
        <w:rPr>
          <w:rFonts w:ascii="Times New Roman" w:hAnsi="Times New Roman" w:cs="Times New Roman"/>
          <w:sz w:val="24"/>
          <w:szCs w:val="24"/>
        </w:rPr>
        <w:t>Y la clase trabajadora blanca</w:t>
      </w:r>
      <w:r w:rsidR="00E733E5" w:rsidRPr="00272203">
        <w:rPr>
          <w:rFonts w:ascii="Times New Roman" w:hAnsi="Times New Roman" w:cs="Times New Roman"/>
          <w:sz w:val="24"/>
          <w:szCs w:val="24"/>
        </w:rPr>
        <w:t xml:space="preserve"> respondió al llamado de </w:t>
      </w:r>
      <w:proofErr w:type="spellStart"/>
      <w:r w:rsidR="00E733E5" w:rsidRPr="00272203">
        <w:rPr>
          <w:rFonts w:ascii="Times New Roman" w:hAnsi="Times New Roman" w:cs="Times New Roman"/>
          <w:sz w:val="24"/>
          <w:szCs w:val="24"/>
        </w:rPr>
        <w:t>Trump</w:t>
      </w:r>
      <w:proofErr w:type="spellEnd"/>
      <w:r w:rsidR="00F84C4C">
        <w:rPr>
          <w:rFonts w:ascii="Times New Roman" w:hAnsi="Times New Roman" w:cs="Times New Roman"/>
          <w:sz w:val="24"/>
          <w:szCs w:val="24"/>
        </w:rPr>
        <w:t>:</w:t>
      </w:r>
      <w:r w:rsidR="00E733E5" w:rsidRPr="00272203">
        <w:rPr>
          <w:rFonts w:ascii="Times New Roman" w:hAnsi="Times New Roman" w:cs="Times New Roman"/>
          <w:sz w:val="24"/>
          <w:szCs w:val="24"/>
        </w:rPr>
        <w:t xml:space="preserve"> se</w:t>
      </w:r>
      <w:r w:rsidR="00663106" w:rsidRPr="00272203">
        <w:rPr>
          <w:rFonts w:ascii="Times New Roman" w:hAnsi="Times New Roman" w:cs="Times New Roman"/>
          <w:sz w:val="24"/>
          <w:szCs w:val="24"/>
        </w:rPr>
        <w:t xml:space="preserve"> alzó y </w:t>
      </w:r>
      <w:r w:rsidR="00F27CAD" w:rsidRPr="00272203">
        <w:rPr>
          <w:rFonts w:ascii="Times New Roman" w:hAnsi="Times New Roman" w:cs="Times New Roman"/>
          <w:sz w:val="24"/>
          <w:szCs w:val="24"/>
        </w:rPr>
        <w:t>la votó</w:t>
      </w:r>
      <w:r w:rsidR="0088382A" w:rsidRPr="00272203">
        <w:rPr>
          <w:rFonts w:ascii="Times New Roman" w:hAnsi="Times New Roman" w:cs="Times New Roman"/>
          <w:sz w:val="24"/>
          <w:szCs w:val="24"/>
        </w:rPr>
        <w:t xml:space="preserve"> a la presidencia.</w:t>
      </w:r>
    </w:p>
    <w:p w:rsidR="00B50BD9" w:rsidRPr="00272203" w:rsidRDefault="0088382A" w:rsidP="00272203">
      <w:pPr>
        <w:spacing w:after="0"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72203">
        <w:rPr>
          <w:rFonts w:ascii="Times New Roman" w:hAnsi="Times New Roman" w:cs="Times New Roman"/>
          <w:sz w:val="24"/>
          <w:szCs w:val="24"/>
        </w:rPr>
        <w:t>P</w:t>
      </w:r>
      <w:r w:rsidR="00663106" w:rsidRPr="00272203">
        <w:rPr>
          <w:rFonts w:ascii="Times New Roman" w:hAnsi="Times New Roman" w:cs="Times New Roman"/>
          <w:sz w:val="24"/>
          <w:szCs w:val="24"/>
        </w:rPr>
        <w:t xml:space="preserve">ero </w:t>
      </w:r>
      <w:r w:rsidR="00F756B3" w:rsidRPr="00272203">
        <w:rPr>
          <w:rFonts w:ascii="Times New Roman" w:hAnsi="Times New Roman" w:cs="Times New Roman"/>
          <w:sz w:val="24"/>
          <w:szCs w:val="24"/>
        </w:rPr>
        <w:t>est</w:t>
      </w:r>
      <w:r w:rsidR="00EE18CE">
        <w:rPr>
          <w:rFonts w:ascii="Times New Roman" w:hAnsi="Times New Roman" w:cs="Times New Roman"/>
          <w:sz w:val="24"/>
          <w:szCs w:val="24"/>
        </w:rPr>
        <w:t>a</w:t>
      </w:r>
      <w:r w:rsidR="00663106" w:rsidRPr="00272203">
        <w:rPr>
          <w:rFonts w:ascii="Times New Roman" w:hAnsi="Times New Roman" w:cs="Times New Roman"/>
          <w:sz w:val="24"/>
          <w:szCs w:val="24"/>
        </w:rPr>
        <w:t xml:space="preserve"> no es una clase popular o marginalizada</w:t>
      </w:r>
      <w:r w:rsidRPr="00272203">
        <w:rPr>
          <w:rFonts w:ascii="Times New Roman" w:hAnsi="Times New Roman" w:cs="Times New Roman"/>
          <w:sz w:val="24"/>
          <w:szCs w:val="24"/>
        </w:rPr>
        <w:t>, sino</w:t>
      </w:r>
      <w:r w:rsidR="00663106" w:rsidRPr="00272203">
        <w:rPr>
          <w:rFonts w:ascii="Times New Roman" w:hAnsi="Times New Roman" w:cs="Times New Roman"/>
          <w:sz w:val="24"/>
          <w:szCs w:val="24"/>
        </w:rPr>
        <w:t xml:space="preserve"> </w:t>
      </w:r>
      <w:r w:rsidR="00A91A56" w:rsidRPr="00272203">
        <w:rPr>
          <w:rFonts w:ascii="Times New Roman" w:hAnsi="Times New Roman" w:cs="Times New Roman"/>
          <w:sz w:val="24"/>
          <w:szCs w:val="24"/>
        </w:rPr>
        <w:t>una clase media</w:t>
      </w:r>
      <w:r w:rsidR="00F756B3" w:rsidRPr="00272203">
        <w:rPr>
          <w:rFonts w:ascii="Times New Roman" w:hAnsi="Times New Roman" w:cs="Times New Roman"/>
          <w:sz w:val="24"/>
          <w:szCs w:val="24"/>
        </w:rPr>
        <w:t xml:space="preserve"> y media-baja</w:t>
      </w:r>
      <w:r w:rsidR="00A91A56" w:rsidRPr="00272203">
        <w:rPr>
          <w:rFonts w:ascii="Times New Roman" w:hAnsi="Times New Roman" w:cs="Times New Roman"/>
          <w:sz w:val="24"/>
          <w:szCs w:val="24"/>
        </w:rPr>
        <w:t xml:space="preserve"> que gana más del promedio nacional </w:t>
      </w:r>
      <w:r w:rsidR="00F756B3" w:rsidRPr="00272203">
        <w:rPr>
          <w:rFonts w:ascii="Times New Roman" w:hAnsi="Times New Roman" w:cs="Times New Roman"/>
          <w:sz w:val="24"/>
          <w:szCs w:val="24"/>
        </w:rPr>
        <w:t xml:space="preserve">estadounidense </w:t>
      </w:r>
      <w:r w:rsidR="00EE18CE">
        <w:rPr>
          <w:rFonts w:ascii="Times New Roman" w:hAnsi="Times New Roman" w:cs="Times New Roman"/>
          <w:sz w:val="24"/>
          <w:szCs w:val="24"/>
        </w:rPr>
        <w:t>–5</w:t>
      </w:r>
      <w:r w:rsidR="00A91A56" w:rsidRPr="00272203">
        <w:rPr>
          <w:rFonts w:ascii="Times New Roman" w:hAnsi="Times New Roman" w:cs="Times New Roman"/>
          <w:sz w:val="24"/>
          <w:szCs w:val="24"/>
        </w:rPr>
        <w:t>0 000 USD al año</w:t>
      </w:r>
      <w:r w:rsidR="00EE18CE">
        <w:rPr>
          <w:rFonts w:ascii="Times New Roman" w:hAnsi="Times New Roman" w:cs="Times New Roman"/>
          <w:sz w:val="24"/>
          <w:szCs w:val="24"/>
        </w:rPr>
        <w:t>–</w:t>
      </w:r>
      <w:r w:rsidR="00A91A56" w:rsidRPr="00272203">
        <w:rPr>
          <w:rFonts w:ascii="Times New Roman" w:hAnsi="Times New Roman" w:cs="Times New Roman"/>
          <w:sz w:val="24"/>
          <w:szCs w:val="24"/>
        </w:rPr>
        <w:t xml:space="preserve">. </w:t>
      </w:r>
      <w:r w:rsidR="00B50BD9" w:rsidRPr="00272203">
        <w:rPr>
          <w:rFonts w:ascii="Times New Roman" w:hAnsi="Times New Roman" w:cs="Times New Roman"/>
          <w:sz w:val="24"/>
          <w:szCs w:val="24"/>
        </w:rPr>
        <w:t>Los marginalizados</w:t>
      </w:r>
      <w:r w:rsidR="00870708" w:rsidRPr="00272203">
        <w:rPr>
          <w:rFonts w:ascii="Times New Roman" w:hAnsi="Times New Roman" w:cs="Times New Roman"/>
          <w:sz w:val="24"/>
          <w:szCs w:val="24"/>
        </w:rPr>
        <w:t xml:space="preserve"> </w:t>
      </w:r>
      <w:r w:rsidR="00B50BD9" w:rsidRPr="00272203">
        <w:rPr>
          <w:rFonts w:ascii="Times New Roman" w:hAnsi="Times New Roman" w:cs="Times New Roman"/>
          <w:sz w:val="24"/>
          <w:szCs w:val="24"/>
        </w:rPr>
        <w:t>y las clases populares</w:t>
      </w:r>
      <w:r w:rsidR="005129C3">
        <w:rPr>
          <w:rFonts w:ascii="Times New Roman" w:hAnsi="Times New Roman" w:cs="Times New Roman"/>
          <w:sz w:val="24"/>
          <w:szCs w:val="24"/>
        </w:rPr>
        <w:t>,</w:t>
      </w:r>
      <w:r w:rsidR="00B50BD9" w:rsidRPr="00272203">
        <w:rPr>
          <w:rFonts w:ascii="Times New Roman" w:hAnsi="Times New Roman" w:cs="Times New Roman"/>
          <w:sz w:val="24"/>
          <w:szCs w:val="24"/>
        </w:rPr>
        <w:t xml:space="preserve"> como los afro-americanos y latinos</w:t>
      </w:r>
      <w:r w:rsidR="005129C3">
        <w:rPr>
          <w:rFonts w:ascii="Times New Roman" w:hAnsi="Times New Roman" w:cs="Times New Roman"/>
          <w:sz w:val="24"/>
          <w:szCs w:val="24"/>
        </w:rPr>
        <w:t>,</w:t>
      </w:r>
      <w:r w:rsidR="00B50BD9" w:rsidRPr="00272203">
        <w:rPr>
          <w:rFonts w:ascii="Times New Roman" w:hAnsi="Times New Roman" w:cs="Times New Roman"/>
          <w:sz w:val="24"/>
          <w:szCs w:val="24"/>
        </w:rPr>
        <w:t xml:space="preserve"> votaron para Hillary Clinton</w:t>
      </w:r>
      <w:r w:rsidR="00A91A56" w:rsidRPr="00272203">
        <w:rPr>
          <w:rFonts w:ascii="Times New Roman" w:hAnsi="Times New Roman" w:cs="Times New Roman"/>
          <w:sz w:val="24"/>
          <w:szCs w:val="24"/>
        </w:rPr>
        <w:t xml:space="preserve"> quien </w:t>
      </w:r>
      <w:r w:rsidR="001C417F" w:rsidRPr="00272203">
        <w:rPr>
          <w:rFonts w:ascii="Times New Roman" w:hAnsi="Times New Roman" w:cs="Times New Roman"/>
          <w:sz w:val="24"/>
          <w:szCs w:val="24"/>
        </w:rPr>
        <w:t>ganó</w:t>
      </w:r>
      <w:r w:rsidR="00A91A56" w:rsidRPr="00272203">
        <w:rPr>
          <w:rFonts w:ascii="Times New Roman" w:hAnsi="Times New Roman" w:cs="Times New Roman"/>
          <w:sz w:val="24"/>
          <w:szCs w:val="24"/>
        </w:rPr>
        <w:t xml:space="preserve"> el voto popular</w:t>
      </w:r>
      <w:r w:rsidR="00B50BD9" w:rsidRPr="00272203">
        <w:rPr>
          <w:rFonts w:ascii="Times New Roman" w:hAnsi="Times New Roman" w:cs="Times New Roman"/>
          <w:sz w:val="24"/>
          <w:szCs w:val="24"/>
        </w:rPr>
        <w:t>. En este sentido</w:t>
      </w:r>
      <w:r w:rsidR="00FE3F35">
        <w:rPr>
          <w:rFonts w:ascii="Times New Roman" w:hAnsi="Times New Roman" w:cs="Times New Roman"/>
          <w:sz w:val="24"/>
          <w:szCs w:val="24"/>
        </w:rPr>
        <w:t>,</w:t>
      </w:r>
      <w:r w:rsidR="00B50BD9" w:rsidRPr="0027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BD9" w:rsidRPr="00272203">
        <w:rPr>
          <w:rFonts w:ascii="Times New Roman" w:hAnsi="Times New Roman" w:cs="Times New Roman"/>
          <w:sz w:val="24"/>
          <w:szCs w:val="24"/>
        </w:rPr>
        <w:t>Trump</w:t>
      </w:r>
      <w:proofErr w:type="spellEnd"/>
      <w:r w:rsidR="00B50BD9" w:rsidRPr="00272203">
        <w:rPr>
          <w:rFonts w:ascii="Times New Roman" w:hAnsi="Times New Roman" w:cs="Times New Roman"/>
          <w:sz w:val="24"/>
          <w:szCs w:val="24"/>
        </w:rPr>
        <w:t xml:space="preserve"> es muy diferente de los populistas </w:t>
      </w:r>
      <w:r w:rsidR="00A91A56" w:rsidRPr="00272203">
        <w:rPr>
          <w:rFonts w:ascii="Times New Roman" w:hAnsi="Times New Roman" w:cs="Times New Roman"/>
          <w:sz w:val="24"/>
          <w:szCs w:val="24"/>
        </w:rPr>
        <w:t>latinos</w:t>
      </w:r>
      <w:r w:rsidR="00D4312C" w:rsidRPr="00272203">
        <w:rPr>
          <w:rFonts w:ascii="Times New Roman" w:hAnsi="Times New Roman" w:cs="Times New Roman"/>
          <w:sz w:val="24"/>
          <w:szCs w:val="24"/>
        </w:rPr>
        <w:t>, de la derecha y la izquierda,</w:t>
      </w:r>
      <w:r w:rsidR="00A91A56" w:rsidRPr="00272203">
        <w:rPr>
          <w:rFonts w:ascii="Times New Roman" w:hAnsi="Times New Roman" w:cs="Times New Roman"/>
          <w:sz w:val="24"/>
          <w:szCs w:val="24"/>
        </w:rPr>
        <w:t xml:space="preserve"> que</w:t>
      </w:r>
      <w:r w:rsidR="00B50BD9" w:rsidRPr="00272203">
        <w:rPr>
          <w:rFonts w:ascii="Times New Roman" w:hAnsi="Times New Roman" w:cs="Times New Roman"/>
          <w:sz w:val="24"/>
          <w:szCs w:val="24"/>
        </w:rPr>
        <w:t xml:space="preserve"> </w:t>
      </w:r>
      <w:r w:rsidR="00447C0A" w:rsidRPr="00272203">
        <w:rPr>
          <w:rFonts w:ascii="Times New Roman" w:hAnsi="Times New Roman" w:cs="Times New Roman"/>
          <w:sz w:val="24"/>
          <w:szCs w:val="24"/>
        </w:rPr>
        <w:t>llegaron</w:t>
      </w:r>
      <w:r w:rsidR="00B50BD9" w:rsidRPr="00272203">
        <w:rPr>
          <w:rFonts w:ascii="Times New Roman" w:hAnsi="Times New Roman" w:cs="Times New Roman"/>
          <w:sz w:val="24"/>
          <w:szCs w:val="24"/>
        </w:rPr>
        <w:t xml:space="preserve"> y se mantuvieron </w:t>
      </w:r>
      <w:r w:rsidR="00FE3F35">
        <w:rPr>
          <w:rFonts w:ascii="Times New Roman" w:hAnsi="Times New Roman" w:cs="Times New Roman"/>
          <w:sz w:val="24"/>
          <w:szCs w:val="24"/>
        </w:rPr>
        <w:t xml:space="preserve">en el </w:t>
      </w:r>
      <w:r w:rsidR="00B50BD9" w:rsidRPr="00272203">
        <w:rPr>
          <w:rFonts w:ascii="Times New Roman" w:hAnsi="Times New Roman" w:cs="Times New Roman"/>
          <w:sz w:val="24"/>
          <w:szCs w:val="24"/>
        </w:rPr>
        <w:t>poder</w:t>
      </w:r>
      <w:r w:rsidR="00FE3F35">
        <w:rPr>
          <w:rFonts w:ascii="Times New Roman" w:hAnsi="Times New Roman" w:cs="Times New Roman"/>
          <w:sz w:val="24"/>
          <w:szCs w:val="24"/>
        </w:rPr>
        <w:t>,</w:t>
      </w:r>
      <w:r w:rsidR="00B50BD9" w:rsidRPr="00272203">
        <w:rPr>
          <w:rFonts w:ascii="Times New Roman" w:hAnsi="Times New Roman" w:cs="Times New Roman"/>
          <w:sz w:val="24"/>
          <w:szCs w:val="24"/>
        </w:rPr>
        <w:t xml:space="preserve"> principalmente </w:t>
      </w:r>
      <w:r w:rsidR="00B10069" w:rsidRPr="00272203">
        <w:rPr>
          <w:rFonts w:ascii="Times New Roman" w:hAnsi="Times New Roman" w:cs="Times New Roman"/>
          <w:sz w:val="24"/>
          <w:szCs w:val="24"/>
        </w:rPr>
        <w:t>con el</w:t>
      </w:r>
      <w:r w:rsidR="00B50BD9" w:rsidRPr="00272203">
        <w:rPr>
          <w:rFonts w:ascii="Times New Roman" w:hAnsi="Times New Roman" w:cs="Times New Roman"/>
          <w:sz w:val="24"/>
          <w:szCs w:val="24"/>
        </w:rPr>
        <w:t xml:space="preserve"> apoyo de las clases populares. </w:t>
      </w:r>
    </w:p>
    <w:p w:rsidR="00A5334E" w:rsidRPr="00272203" w:rsidRDefault="004805EA" w:rsidP="00272203">
      <w:pPr>
        <w:spacing w:after="0"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bien hay algunos</w:t>
      </w:r>
      <w:r w:rsidR="00A5334E" w:rsidRPr="00272203">
        <w:rPr>
          <w:rFonts w:ascii="Times New Roman" w:hAnsi="Times New Roman" w:cs="Times New Roman"/>
          <w:sz w:val="24"/>
          <w:szCs w:val="24"/>
        </w:rPr>
        <w:t xml:space="preserve"> elementos populistas en </w:t>
      </w:r>
      <w:proofErr w:type="spellStart"/>
      <w:r w:rsidR="00A5334E" w:rsidRPr="00272203">
        <w:rPr>
          <w:rFonts w:ascii="Times New Roman" w:hAnsi="Times New Roman" w:cs="Times New Roman"/>
          <w:sz w:val="24"/>
          <w:szCs w:val="24"/>
        </w:rPr>
        <w:t>Trump</w:t>
      </w:r>
      <w:proofErr w:type="spellEnd"/>
      <w:r w:rsidR="008D247D" w:rsidRPr="00272203">
        <w:rPr>
          <w:rFonts w:ascii="Times New Roman" w:hAnsi="Times New Roman" w:cs="Times New Roman"/>
          <w:sz w:val="24"/>
          <w:szCs w:val="24"/>
        </w:rPr>
        <w:t>,</w:t>
      </w:r>
      <w:r w:rsidR="00A5334E" w:rsidRPr="002722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="00A5334E" w:rsidRPr="00272203">
        <w:rPr>
          <w:rFonts w:ascii="Times New Roman" w:hAnsi="Times New Roman" w:cs="Times New Roman"/>
          <w:sz w:val="24"/>
          <w:szCs w:val="24"/>
        </w:rPr>
        <w:t>encuentra</w:t>
      </w:r>
      <w:r>
        <w:rPr>
          <w:rFonts w:ascii="Times New Roman" w:hAnsi="Times New Roman" w:cs="Times New Roman"/>
          <w:sz w:val="24"/>
          <w:szCs w:val="24"/>
        </w:rPr>
        <w:t>n también</w:t>
      </w:r>
      <w:r w:rsidR="00A5334E" w:rsidRPr="00272203">
        <w:rPr>
          <w:rFonts w:ascii="Times New Roman" w:hAnsi="Times New Roman" w:cs="Times New Roman"/>
          <w:sz w:val="24"/>
          <w:szCs w:val="24"/>
        </w:rPr>
        <w:t xml:space="preserve"> varios elementos típicos </w:t>
      </w:r>
      <w:r w:rsidR="007059B3" w:rsidRPr="00272203">
        <w:rPr>
          <w:rFonts w:ascii="Times New Roman" w:hAnsi="Times New Roman" w:cs="Times New Roman"/>
          <w:sz w:val="24"/>
          <w:szCs w:val="24"/>
        </w:rPr>
        <w:t>del fascismo como</w:t>
      </w:r>
      <w:r w:rsidR="00A5334E" w:rsidRPr="00272203">
        <w:rPr>
          <w:rFonts w:ascii="Times New Roman" w:hAnsi="Times New Roman" w:cs="Times New Roman"/>
          <w:sz w:val="24"/>
          <w:szCs w:val="24"/>
        </w:rPr>
        <w:t xml:space="preserve"> </w:t>
      </w:r>
      <w:r w:rsidR="007059B3" w:rsidRPr="00272203">
        <w:rPr>
          <w:rFonts w:ascii="Times New Roman" w:hAnsi="Times New Roman" w:cs="Times New Roman"/>
          <w:sz w:val="24"/>
          <w:szCs w:val="24"/>
        </w:rPr>
        <w:t>l</w:t>
      </w:r>
      <w:r w:rsidR="00A5334E" w:rsidRPr="00272203">
        <w:rPr>
          <w:rFonts w:ascii="Times New Roman" w:hAnsi="Times New Roman" w:cs="Times New Roman"/>
          <w:sz w:val="24"/>
          <w:szCs w:val="24"/>
        </w:rPr>
        <w:t>a glorificación de l</w:t>
      </w:r>
      <w:r w:rsidR="00680413" w:rsidRPr="00272203">
        <w:rPr>
          <w:rFonts w:ascii="Times New Roman" w:hAnsi="Times New Roman" w:cs="Times New Roman"/>
          <w:sz w:val="24"/>
          <w:szCs w:val="24"/>
        </w:rPr>
        <w:t>a violencia, el culto del líder y</w:t>
      </w:r>
      <w:r w:rsidR="007A5346">
        <w:rPr>
          <w:rFonts w:ascii="Times New Roman" w:hAnsi="Times New Roman" w:cs="Times New Roman"/>
          <w:sz w:val="24"/>
          <w:szCs w:val="24"/>
        </w:rPr>
        <w:t xml:space="preserve"> </w:t>
      </w:r>
      <w:r w:rsidR="00A5334E" w:rsidRPr="00272203">
        <w:rPr>
          <w:rFonts w:ascii="Times New Roman" w:hAnsi="Times New Roman" w:cs="Times New Roman"/>
          <w:sz w:val="24"/>
          <w:szCs w:val="24"/>
        </w:rPr>
        <w:t xml:space="preserve">un ultranacionalismo </w:t>
      </w:r>
      <w:r w:rsidR="00680413" w:rsidRPr="00272203">
        <w:rPr>
          <w:rFonts w:ascii="Times New Roman" w:hAnsi="Times New Roman" w:cs="Times New Roman"/>
          <w:sz w:val="24"/>
          <w:szCs w:val="24"/>
        </w:rPr>
        <w:t xml:space="preserve">racista </w:t>
      </w:r>
      <w:r w:rsidR="00A5334E" w:rsidRPr="00272203">
        <w:rPr>
          <w:rFonts w:ascii="Times New Roman" w:hAnsi="Times New Roman" w:cs="Times New Roman"/>
          <w:sz w:val="24"/>
          <w:szCs w:val="24"/>
        </w:rPr>
        <w:t xml:space="preserve">blanco. Por </w:t>
      </w:r>
      <w:r w:rsidR="00680413" w:rsidRPr="00272203">
        <w:rPr>
          <w:rFonts w:ascii="Times New Roman" w:hAnsi="Times New Roman" w:cs="Times New Roman"/>
          <w:sz w:val="24"/>
          <w:szCs w:val="24"/>
        </w:rPr>
        <w:t>eso</w:t>
      </w:r>
      <w:r>
        <w:rPr>
          <w:rFonts w:ascii="Times New Roman" w:hAnsi="Times New Roman" w:cs="Times New Roman"/>
          <w:sz w:val="24"/>
          <w:szCs w:val="24"/>
        </w:rPr>
        <w:t>,</w:t>
      </w:r>
      <w:r w:rsidR="00A5334E" w:rsidRPr="00272203">
        <w:rPr>
          <w:rFonts w:ascii="Times New Roman" w:hAnsi="Times New Roman" w:cs="Times New Roman"/>
          <w:sz w:val="24"/>
          <w:szCs w:val="24"/>
        </w:rPr>
        <w:t xml:space="preserve"> para entender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A5334E" w:rsidRPr="00272203">
        <w:rPr>
          <w:rFonts w:ascii="Times New Roman" w:hAnsi="Times New Roman" w:cs="Times New Roman"/>
          <w:sz w:val="24"/>
          <w:szCs w:val="24"/>
        </w:rPr>
        <w:t>Trump</w:t>
      </w:r>
      <w:proofErr w:type="spellEnd"/>
      <w:r w:rsidR="00A5334E" w:rsidRPr="00272203">
        <w:rPr>
          <w:rFonts w:ascii="Times New Roman" w:hAnsi="Times New Roman" w:cs="Times New Roman"/>
          <w:sz w:val="24"/>
          <w:szCs w:val="24"/>
        </w:rPr>
        <w:t xml:space="preserve"> </w:t>
      </w:r>
      <w:r w:rsidR="00447C0A" w:rsidRPr="00272203">
        <w:rPr>
          <w:rFonts w:ascii="Times New Roman" w:hAnsi="Times New Roman" w:cs="Times New Roman"/>
          <w:sz w:val="24"/>
          <w:szCs w:val="24"/>
        </w:rPr>
        <w:t xml:space="preserve">deberíamos compararlo </w:t>
      </w:r>
      <w:r w:rsidR="00A5334E" w:rsidRPr="00272203">
        <w:rPr>
          <w:rFonts w:ascii="Times New Roman" w:hAnsi="Times New Roman" w:cs="Times New Roman"/>
          <w:sz w:val="24"/>
          <w:szCs w:val="24"/>
        </w:rPr>
        <w:t xml:space="preserve">con </w:t>
      </w:r>
      <w:proofErr w:type="spellStart"/>
      <w:r w:rsidR="00A5334E" w:rsidRPr="00272203">
        <w:rPr>
          <w:rFonts w:ascii="Times New Roman" w:hAnsi="Times New Roman" w:cs="Times New Roman"/>
          <w:sz w:val="24"/>
          <w:szCs w:val="24"/>
        </w:rPr>
        <w:t>Jörg</w:t>
      </w:r>
      <w:proofErr w:type="spellEnd"/>
      <w:r w:rsidR="00A5334E" w:rsidRPr="0027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334E" w:rsidRPr="00272203">
        <w:rPr>
          <w:rFonts w:ascii="Times New Roman" w:hAnsi="Times New Roman" w:cs="Times New Roman"/>
          <w:sz w:val="24"/>
          <w:szCs w:val="24"/>
        </w:rPr>
        <w:t>Haider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A5334E" w:rsidRPr="00272203">
        <w:rPr>
          <w:rFonts w:ascii="Times New Roman" w:hAnsi="Times New Roman" w:cs="Times New Roman"/>
          <w:sz w:val="24"/>
          <w:szCs w:val="24"/>
        </w:rPr>
        <w:t xml:space="preserve"> del Partido de Libertad Austriaca</w:t>
      </w:r>
      <w:r>
        <w:rPr>
          <w:rFonts w:ascii="Times New Roman" w:hAnsi="Times New Roman" w:cs="Times New Roman"/>
          <w:sz w:val="24"/>
          <w:szCs w:val="24"/>
        </w:rPr>
        <w:t>,</w:t>
      </w:r>
      <w:r w:rsidR="00A5334E" w:rsidRPr="00272203">
        <w:rPr>
          <w:rFonts w:ascii="Times New Roman" w:hAnsi="Times New Roman" w:cs="Times New Roman"/>
          <w:sz w:val="24"/>
          <w:szCs w:val="24"/>
        </w:rPr>
        <w:t xml:space="preserve"> o con</w:t>
      </w:r>
      <w:r w:rsidR="007A5346">
        <w:rPr>
          <w:rFonts w:ascii="Times New Roman" w:hAnsi="Times New Roman" w:cs="Times New Roman"/>
          <w:sz w:val="24"/>
          <w:szCs w:val="24"/>
        </w:rPr>
        <w:t xml:space="preserve"> </w:t>
      </w:r>
      <w:r w:rsidR="00A5334E" w:rsidRPr="00272203">
        <w:rPr>
          <w:rFonts w:ascii="Times New Roman" w:hAnsi="Times New Roman" w:cs="Times New Roman"/>
          <w:sz w:val="24"/>
          <w:szCs w:val="24"/>
        </w:rPr>
        <w:t>Jean Mari</w:t>
      </w:r>
      <w:r w:rsidR="007A5346">
        <w:rPr>
          <w:rFonts w:ascii="Times New Roman" w:hAnsi="Times New Roman" w:cs="Times New Roman"/>
          <w:sz w:val="24"/>
          <w:szCs w:val="24"/>
        </w:rPr>
        <w:t xml:space="preserve"> </w:t>
      </w:r>
      <w:r w:rsidR="00A5334E" w:rsidRPr="00272203">
        <w:rPr>
          <w:rFonts w:ascii="Times New Roman" w:hAnsi="Times New Roman" w:cs="Times New Roman"/>
          <w:sz w:val="24"/>
          <w:szCs w:val="24"/>
        </w:rPr>
        <w:t xml:space="preserve">le Penn, el líder racista del Frente Nacional francés, quien </w:t>
      </w:r>
      <w:r w:rsidR="005A0F0A" w:rsidRPr="00272203">
        <w:rPr>
          <w:rFonts w:ascii="Times New Roman" w:hAnsi="Times New Roman" w:cs="Times New Roman"/>
          <w:sz w:val="24"/>
          <w:szCs w:val="24"/>
        </w:rPr>
        <w:t>afirma</w:t>
      </w:r>
      <w:r w:rsidR="00A5334E" w:rsidRPr="00272203">
        <w:rPr>
          <w:rFonts w:ascii="Times New Roman" w:hAnsi="Times New Roman" w:cs="Times New Roman"/>
          <w:sz w:val="24"/>
          <w:szCs w:val="24"/>
        </w:rPr>
        <w:t xml:space="preserve"> que las ra</w:t>
      </w:r>
      <w:r w:rsidR="008D247D" w:rsidRPr="00272203">
        <w:rPr>
          <w:rFonts w:ascii="Times New Roman" w:hAnsi="Times New Roman" w:cs="Times New Roman"/>
          <w:sz w:val="24"/>
          <w:szCs w:val="24"/>
        </w:rPr>
        <w:t>z</w:t>
      </w:r>
      <w:r w:rsidR="00A5334E" w:rsidRPr="00272203">
        <w:rPr>
          <w:rFonts w:ascii="Times New Roman" w:hAnsi="Times New Roman" w:cs="Times New Roman"/>
          <w:sz w:val="24"/>
          <w:szCs w:val="24"/>
        </w:rPr>
        <w:t>as humanas no son iguales.</w:t>
      </w:r>
      <w:r w:rsidR="00680413" w:rsidRPr="00272203">
        <w:rPr>
          <w:rFonts w:ascii="Times New Roman" w:hAnsi="Times New Roman" w:cs="Times New Roman"/>
          <w:sz w:val="24"/>
          <w:szCs w:val="24"/>
        </w:rPr>
        <w:t xml:space="preserve"> Estos son movimientos políticos que articulan un ultranacionalismo racista que trae a la memoria el discurso fascista. </w:t>
      </w:r>
    </w:p>
    <w:p w:rsidR="009C3768" w:rsidRPr="00272203" w:rsidRDefault="00680413" w:rsidP="00272203">
      <w:pPr>
        <w:spacing w:after="0"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72203">
        <w:rPr>
          <w:rFonts w:ascii="Times New Roman" w:hAnsi="Times New Roman" w:cs="Times New Roman"/>
          <w:sz w:val="24"/>
          <w:szCs w:val="24"/>
        </w:rPr>
        <w:t xml:space="preserve">Este discurso ultranacionalista y racista fue </w:t>
      </w:r>
      <w:r w:rsidR="00A5334E" w:rsidRPr="00272203">
        <w:rPr>
          <w:rFonts w:ascii="Times New Roman" w:hAnsi="Times New Roman" w:cs="Times New Roman"/>
          <w:sz w:val="24"/>
          <w:szCs w:val="24"/>
        </w:rPr>
        <w:t xml:space="preserve">y sigue siendo </w:t>
      </w:r>
      <w:r w:rsidRPr="00272203">
        <w:rPr>
          <w:rFonts w:ascii="Times New Roman" w:hAnsi="Times New Roman" w:cs="Times New Roman"/>
          <w:sz w:val="24"/>
          <w:szCs w:val="24"/>
        </w:rPr>
        <w:t xml:space="preserve">un </w:t>
      </w:r>
      <w:r w:rsidR="001A7284" w:rsidRPr="00272203">
        <w:rPr>
          <w:rFonts w:ascii="Times New Roman" w:hAnsi="Times New Roman" w:cs="Times New Roman"/>
          <w:sz w:val="24"/>
          <w:szCs w:val="24"/>
        </w:rPr>
        <w:t xml:space="preserve">rasgo importante </w:t>
      </w:r>
      <w:r w:rsidRPr="00272203">
        <w:rPr>
          <w:rFonts w:ascii="Times New Roman" w:hAnsi="Times New Roman" w:cs="Times New Roman"/>
          <w:sz w:val="24"/>
          <w:szCs w:val="24"/>
        </w:rPr>
        <w:t xml:space="preserve">del </w:t>
      </w:r>
      <w:proofErr w:type="spellStart"/>
      <w:r w:rsidRPr="00272203">
        <w:rPr>
          <w:rFonts w:ascii="Times New Roman" w:hAnsi="Times New Roman" w:cs="Times New Roman"/>
          <w:sz w:val="24"/>
          <w:szCs w:val="24"/>
        </w:rPr>
        <w:t>Trumpismo</w:t>
      </w:r>
      <w:proofErr w:type="spellEnd"/>
      <w:r w:rsidRPr="00272203">
        <w:rPr>
          <w:rFonts w:ascii="Times New Roman" w:hAnsi="Times New Roman" w:cs="Times New Roman"/>
          <w:sz w:val="24"/>
          <w:szCs w:val="24"/>
        </w:rPr>
        <w:t>.</w:t>
      </w:r>
      <w:r w:rsidR="007A5346">
        <w:rPr>
          <w:rFonts w:ascii="Times New Roman" w:hAnsi="Times New Roman" w:cs="Times New Roman"/>
          <w:sz w:val="24"/>
          <w:szCs w:val="24"/>
        </w:rPr>
        <w:t xml:space="preserve"> </w:t>
      </w:r>
      <w:r w:rsidR="00B5034D" w:rsidRPr="00272203">
        <w:rPr>
          <w:rFonts w:ascii="Times New Roman" w:hAnsi="Times New Roman" w:cs="Times New Roman"/>
          <w:sz w:val="24"/>
          <w:szCs w:val="24"/>
        </w:rPr>
        <w:t>El elemento central de su campaña electoral</w:t>
      </w:r>
      <w:r w:rsidR="000635D8" w:rsidRPr="00272203">
        <w:rPr>
          <w:rFonts w:ascii="Times New Roman" w:hAnsi="Times New Roman" w:cs="Times New Roman"/>
          <w:sz w:val="24"/>
          <w:szCs w:val="24"/>
        </w:rPr>
        <w:t xml:space="preserve"> fue la combinación de un discurso nacionalista, con </w:t>
      </w:r>
      <w:proofErr w:type="spellStart"/>
      <w:r w:rsidR="000635D8" w:rsidRPr="00272203">
        <w:rPr>
          <w:rFonts w:ascii="Times New Roman" w:hAnsi="Times New Roman" w:cs="Times New Roman"/>
          <w:sz w:val="24"/>
          <w:szCs w:val="24"/>
        </w:rPr>
        <w:t>eslógans</w:t>
      </w:r>
      <w:proofErr w:type="spellEnd"/>
      <w:r w:rsidR="000635D8" w:rsidRPr="00272203">
        <w:rPr>
          <w:rFonts w:ascii="Times New Roman" w:hAnsi="Times New Roman" w:cs="Times New Roman"/>
          <w:sz w:val="24"/>
          <w:szCs w:val="24"/>
        </w:rPr>
        <w:t xml:space="preserve"> como </w:t>
      </w:r>
      <w:r w:rsidR="008D247D" w:rsidRPr="00272203">
        <w:rPr>
          <w:rFonts w:ascii="Times New Roman" w:hAnsi="Times New Roman" w:cs="Times New Roman"/>
          <w:sz w:val="24"/>
          <w:szCs w:val="24"/>
        </w:rPr>
        <w:t>“</w:t>
      </w:r>
      <w:r w:rsidR="000635D8" w:rsidRPr="00272203">
        <w:rPr>
          <w:rFonts w:ascii="Times New Roman" w:hAnsi="Times New Roman" w:cs="Times New Roman"/>
          <w:sz w:val="24"/>
          <w:szCs w:val="24"/>
        </w:rPr>
        <w:t>Haga América Grande Otra Vez</w:t>
      </w:r>
      <w:r w:rsidR="008D247D" w:rsidRPr="00272203">
        <w:rPr>
          <w:rFonts w:ascii="Times New Roman" w:hAnsi="Times New Roman" w:cs="Times New Roman"/>
          <w:sz w:val="24"/>
          <w:szCs w:val="24"/>
        </w:rPr>
        <w:t>”</w:t>
      </w:r>
      <w:r w:rsidR="007D1E05">
        <w:rPr>
          <w:rFonts w:ascii="Times New Roman" w:hAnsi="Times New Roman" w:cs="Times New Roman"/>
          <w:sz w:val="24"/>
          <w:szCs w:val="24"/>
        </w:rPr>
        <w:t xml:space="preserve"> </w:t>
      </w:r>
      <w:r w:rsidR="000635D8" w:rsidRPr="00272203">
        <w:rPr>
          <w:rFonts w:ascii="Times New Roman" w:hAnsi="Times New Roman" w:cs="Times New Roman"/>
          <w:sz w:val="24"/>
          <w:szCs w:val="24"/>
        </w:rPr>
        <w:t xml:space="preserve">y </w:t>
      </w:r>
      <w:r w:rsidR="008D247D" w:rsidRPr="00272203">
        <w:rPr>
          <w:rFonts w:ascii="Times New Roman" w:hAnsi="Times New Roman" w:cs="Times New Roman"/>
          <w:sz w:val="24"/>
          <w:szCs w:val="24"/>
        </w:rPr>
        <w:t>“</w:t>
      </w:r>
      <w:r w:rsidR="000635D8" w:rsidRPr="00272203">
        <w:rPr>
          <w:rFonts w:ascii="Times New Roman" w:hAnsi="Times New Roman" w:cs="Times New Roman"/>
          <w:sz w:val="24"/>
          <w:szCs w:val="24"/>
        </w:rPr>
        <w:t>América Primero</w:t>
      </w:r>
      <w:r w:rsidR="008D247D" w:rsidRPr="00272203">
        <w:rPr>
          <w:rFonts w:ascii="Times New Roman" w:hAnsi="Times New Roman" w:cs="Times New Roman"/>
          <w:sz w:val="24"/>
          <w:szCs w:val="24"/>
        </w:rPr>
        <w:t>”</w:t>
      </w:r>
      <w:r w:rsidR="007D1E05">
        <w:rPr>
          <w:rFonts w:ascii="Times New Roman" w:hAnsi="Times New Roman" w:cs="Times New Roman"/>
          <w:sz w:val="24"/>
          <w:szCs w:val="24"/>
        </w:rPr>
        <w:t>,</w:t>
      </w:r>
      <w:r w:rsidR="008D247D" w:rsidRPr="00272203">
        <w:rPr>
          <w:rFonts w:ascii="Times New Roman" w:hAnsi="Times New Roman" w:cs="Times New Roman"/>
          <w:sz w:val="24"/>
          <w:szCs w:val="24"/>
        </w:rPr>
        <w:t xml:space="preserve"> y</w:t>
      </w:r>
      <w:r w:rsidR="00B5034D" w:rsidRPr="00272203">
        <w:rPr>
          <w:rFonts w:ascii="Times New Roman" w:hAnsi="Times New Roman" w:cs="Times New Roman"/>
          <w:sz w:val="24"/>
          <w:szCs w:val="24"/>
        </w:rPr>
        <w:t xml:space="preserve"> ataques racistas contra </w:t>
      </w:r>
      <w:r w:rsidR="007D1E05">
        <w:rPr>
          <w:rFonts w:ascii="Times New Roman" w:hAnsi="Times New Roman" w:cs="Times New Roman"/>
          <w:sz w:val="24"/>
          <w:szCs w:val="24"/>
        </w:rPr>
        <w:t>ciertas</w:t>
      </w:r>
      <w:r w:rsidR="007D1E05" w:rsidRPr="00272203">
        <w:rPr>
          <w:rFonts w:ascii="Times New Roman" w:hAnsi="Times New Roman" w:cs="Times New Roman"/>
          <w:sz w:val="24"/>
          <w:szCs w:val="24"/>
        </w:rPr>
        <w:t xml:space="preserve"> </w:t>
      </w:r>
      <w:r w:rsidR="00D93181" w:rsidRPr="00272203">
        <w:rPr>
          <w:rFonts w:ascii="Times New Roman" w:hAnsi="Times New Roman" w:cs="Times New Roman"/>
          <w:sz w:val="24"/>
          <w:szCs w:val="24"/>
        </w:rPr>
        <w:t xml:space="preserve">minorías raciales y religiosas. </w:t>
      </w:r>
      <w:proofErr w:type="spellStart"/>
      <w:r w:rsidR="00D93181" w:rsidRPr="00272203">
        <w:rPr>
          <w:rFonts w:ascii="Times New Roman" w:hAnsi="Times New Roman" w:cs="Times New Roman"/>
          <w:sz w:val="24"/>
          <w:szCs w:val="24"/>
        </w:rPr>
        <w:t>Trump</w:t>
      </w:r>
      <w:proofErr w:type="spellEnd"/>
      <w:r w:rsidR="00D93181" w:rsidRPr="00272203">
        <w:rPr>
          <w:rFonts w:ascii="Times New Roman" w:hAnsi="Times New Roman" w:cs="Times New Roman"/>
          <w:sz w:val="24"/>
          <w:szCs w:val="24"/>
        </w:rPr>
        <w:t xml:space="preserve"> calificó a </w:t>
      </w:r>
      <w:r w:rsidR="00B5034D" w:rsidRPr="00272203">
        <w:rPr>
          <w:rFonts w:ascii="Times New Roman" w:hAnsi="Times New Roman" w:cs="Times New Roman"/>
          <w:sz w:val="24"/>
          <w:szCs w:val="24"/>
        </w:rPr>
        <w:t>los mexicanos como una enfermedad que producía crimen, drogas y desempleo ent</w:t>
      </w:r>
      <w:r w:rsidR="00D93181" w:rsidRPr="00272203">
        <w:rPr>
          <w:rFonts w:ascii="Times New Roman" w:hAnsi="Times New Roman" w:cs="Times New Roman"/>
          <w:sz w:val="24"/>
          <w:szCs w:val="24"/>
        </w:rPr>
        <w:t xml:space="preserve">re </w:t>
      </w:r>
      <w:r w:rsidR="00D93181" w:rsidRPr="00272203">
        <w:rPr>
          <w:rFonts w:ascii="Times New Roman" w:hAnsi="Times New Roman" w:cs="Times New Roman"/>
          <w:sz w:val="24"/>
          <w:szCs w:val="24"/>
        </w:rPr>
        <w:lastRenderedPageBreak/>
        <w:t>los blancos.</w:t>
      </w:r>
      <w:r w:rsidR="007A5346">
        <w:rPr>
          <w:rFonts w:ascii="Times New Roman" w:hAnsi="Times New Roman" w:cs="Times New Roman"/>
          <w:sz w:val="24"/>
          <w:szCs w:val="24"/>
        </w:rPr>
        <w:t xml:space="preserve"> </w:t>
      </w:r>
      <w:r w:rsidR="00D93181" w:rsidRPr="00272203">
        <w:rPr>
          <w:rFonts w:ascii="Times New Roman" w:hAnsi="Times New Roman" w:cs="Times New Roman"/>
          <w:sz w:val="24"/>
          <w:szCs w:val="24"/>
        </w:rPr>
        <w:t>Propuso</w:t>
      </w:r>
      <w:r w:rsidR="00D334B5" w:rsidRPr="00272203">
        <w:rPr>
          <w:rFonts w:ascii="Times New Roman" w:hAnsi="Times New Roman" w:cs="Times New Roman"/>
          <w:sz w:val="24"/>
          <w:szCs w:val="24"/>
        </w:rPr>
        <w:t xml:space="preserve"> </w:t>
      </w:r>
      <w:r w:rsidR="00D93181" w:rsidRPr="00272203">
        <w:rPr>
          <w:rFonts w:ascii="Times New Roman" w:hAnsi="Times New Roman" w:cs="Times New Roman"/>
          <w:sz w:val="24"/>
          <w:szCs w:val="24"/>
        </w:rPr>
        <w:t xml:space="preserve">no solamente la prohibición de la entrada de los musulmanes </w:t>
      </w:r>
      <w:r w:rsidR="00080146">
        <w:rPr>
          <w:rFonts w:ascii="Times New Roman" w:hAnsi="Times New Roman" w:cs="Times New Roman"/>
          <w:sz w:val="24"/>
          <w:szCs w:val="24"/>
        </w:rPr>
        <w:t>a</w:t>
      </w:r>
      <w:r w:rsidR="00D93181" w:rsidRPr="00272203">
        <w:rPr>
          <w:rFonts w:ascii="Times New Roman" w:hAnsi="Times New Roman" w:cs="Times New Roman"/>
          <w:sz w:val="24"/>
          <w:szCs w:val="24"/>
        </w:rPr>
        <w:t xml:space="preserve"> EE</w:t>
      </w:r>
      <w:r w:rsidR="00080146">
        <w:rPr>
          <w:rFonts w:ascii="Times New Roman" w:hAnsi="Times New Roman" w:cs="Times New Roman"/>
          <w:sz w:val="24"/>
          <w:szCs w:val="24"/>
        </w:rPr>
        <w:t xml:space="preserve"> </w:t>
      </w:r>
      <w:r w:rsidR="00D93181" w:rsidRPr="00272203">
        <w:rPr>
          <w:rFonts w:ascii="Times New Roman" w:hAnsi="Times New Roman" w:cs="Times New Roman"/>
          <w:sz w:val="24"/>
          <w:szCs w:val="24"/>
        </w:rPr>
        <w:t xml:space="preserve">UU sino también </w:t>
      </w:r>
      <w:r w:rsidR="00D334B5" w:rsidRPr="00272203">
        <w:rPr>
          <w:rFonts w:ascii="Times New Roman" w:hAnsi="Times New Roman" w:cs="Times New Roman"/>
          <w:sz w:val="24"/>
          <w:szCs w:val="24"/>
        </w:rPr>
        <w:t xml:space="preserve">la creación de un registro que identificaba de manera específica </w:t>
      </w:r>
      <w:r w:rsidR="00080146">
        <w:rPr>
          <w:rFonts w:ascii="Times New Roman" w:hAnsi="Times New Roman" w:cs="Times New Roman"/>
          <w:sz w:val="24"/>
          <w:szCs w:val="24"/>
        </w:rPr>
        <w:t xml:space="preserve">a </w:t>
      </w:r>
      <w:r w:rsidR="00D334B5" w:rsidRPr="00272203">
        <w:rPr>
          <w:rFonts w:ascii="Times New Roman" w:hAnsi="Times New Roman" w:cs="Times New Roman"/>
          <w:sz w:val="24"/>
          <w:szCs w:val="24"/>
        </w:rPr>
        <w:t>los musulmanes estadounidense</w:t>
      </w:r>
      <w:r w:rsidR="00080146">
        <w:rPr>
          <w:rFonts w:ascii="Times New Roman" w:hAnsi="Times New Roman" w:cs="Times New Roman"/>
          <w:sz w:val="24"/>
          <w:szCs w:val="24"/>
        </w:rPr>
        <w:t>s</w:t>
      </w:r>
      <w:r w:rsidR="00D334B5" w:rsidRPr="00272203">
        <w:rPr>
          <w:rFonts w:ascii="Times New Roman" w:hAnsi="Times New Roman" w:cs="Times New Roman"/>
          <w:sz w:val="24"/>
          <w:szCs w:val="24"/>
        </w:rPr>
        <w:t>, algo demasiado reminiscente de la registración de los judíos en la Alemania nazista.</w:t>
      </w:r>
      <w:r w:rsidR="009C3768" w:rsidRPr="00272203">
        <w:rPr>
          <w:rFonts w:ascii="Times New Roman" w:hAnsi="Times New Roman" w:cs="Times New Roman"/>
          <w:sz w:val="24"/>
          <w:szCs w:val="24"/>
        </w:rPr>
        <w:t xml:space="preserve"> </w:t>
      </w:r>
      <w:r w:rsidR="001E489C" w:rsidRPr="00272203">
        <w:rPr>
          <w:rFonts w:ascii="Times New Roman" w:hAnsi="Times New Roman" w:cs="Times New Roman"/>
          <w:sz w:val="24"/>
          <w:szCs w:val="24"/>
        </w:rPr>
        <w:t xml:space="preserve">En otras palabras, el discurso ultranacionalista y racista era un elemento definitivo del </w:t>
      </w:r>
      <w:proofErr w:type="spellStart"/>
      <w:r w:rsidR="001E489C" w:rsidRPr="00272203">
        <w:rPr>
          <w:rFonts w:ascii="Times New Roman" w:hAnsi="Times New Roman" w:cs="Times New Roman"/>
          <w:sz w:val="24"/>
          <w:szCs w:val="24"/>
        </w:rPr>
        <w:t>Trumpismo</w:t>
      </w:r>
      <w:proofErr w:type="spellEnd"/>
      <w:r w:rsidR="001E489C" w:rsidRPr="00272203">
        <w:rPr>
          <w:rFonts w:ascii="Times New Roman" w:hAnsi="Times New Roman" w:cs="Times New Roman"/>
          <w:sz w:val="24"/>
          <w:szCs w:val="24"/>
        </w:rPr>
        <w:t xml:space="preserve"> durante su campaña presidencial. </w:t>
      </w:r>
    </w:p>
    <w:p w:rsidR="00B50BD9" w:rsidRPr="00272203" w:rsidRDefault="001E489C" w:rsidP="00272203">
      <w:pPr>
        <w:spacing w:after="0"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72203">
        <w:rPr>
          <w:rFonts w:ascii="Times New Roman" w:hAnsi="Times New Roman" w:cs="Times New Roman"/>
          <w:sz w:val="24"/>
          <w:szCs w:val="24"/>
        </w:rPr>
        <w:t>N</w:t>
      </w:r>
      <w:r w:rsidR="00B5034D" w:rsidRPr="00272203">
        <w:rPr>
          <w:rFonts w:ascii="Times New Roman" w:hAnsi="Times New Roman" w:cs="Times New Roman"/>
          <w:sz w:val="24"/>
          <w:szCs w:val="24"/>
        </w:rPr>
        <w:t xml:space="preserve">o es </w:t>
      </w:r>
      <w:r w:rsidR="006C29E4" w:rsidRPr="00272203">
        <w:rPr>
          <w:rFonts w:ascii="Times New Roman" w:hAnsi="Times New Roman" w:cs="Times New Roman"/>
          <w:sz w:val="24"/>
          <w:szCs w:val="24"/>
        </w:rPr>
        <w:t>ningún</w:t>
      </w:r>
      <w:r w:rsidR="00B5034D" w:rsidRPr="00272203">
        <w:rPr>
          <w:rFonts w:ascii="Times New Roman" w:hAnsi="Times New Roman" w:cs="Times New Roman"/>
          <w:sz w:val="24"/>
          <w:szCs w:val="24"/>
        </w:rPr>
        <w:t xml:space="preserve"> </w:t>
      </w:r>
      <w:r w:rsidR="00A410F8" w:rsidRPr="00272203">
        <w:rPr>
          <w:rFonts w:ascii="Times New Roman" w:hAnsi="Times New Roman" w:cs="Times New Roman"/>
          <w:sz w:val="24"/>
          <w:szCs w:val="24"/>
        </w:rPr>
        <w:t>secreto</w:t>
      </w:r>
      <w:r w:rsidR="00B5034D" w:rsidRPr="00272203">
        <w:rPr>
          <w:rFonts w:ascii="Times New Roman" w:hAnsi="Times New Roman" w:cs="Times New Roman"/>
          <w:sz w:val="24"/>
          <w:szCs w:val="24"/>
        </w:rPr>
        <w:t xml:space="preserve"> que los movimientos</w:t>
      </w:r>
      <w:r w:rsidRPr="00272203">
        <w:rPr>
          <w:rFonts w:ascii="Times New Roman" w:hAnsi="Times New Roman" w:cs="Times New Roman"/>
          <w:sz w:val="24"/>
          <w:szCs w:val="24"/>
        </w:rPr>
        <w:t xml:space="preserve"> del ultranacionalismo blanco, los</w:t>
      </w:r>
      <w:r w:rsidR="00B5034D" w:rsidRPr="00272203">
        <w:rPr>
          <w:rFonts w:ascii="Times New Roman" w:hAnsi="Times New Roman" w:cs="Times New Roman"/>
          <w:sz w:val="24"/>
          <w:szCs w:val="24"/>
        </w:rPr>
        <w:t xml:space="preserve"> neonazi</w:t>
      </w:r>
      <w:r w:rsidR="00080146">
        <w:rPr>
          <w:rFonts w:ascii="Times New Roman" w:hAnsi="Times New Roman" w:cs="Times New Roman"/>
          <w:sz w:val="24"/>
          <w:szCs w:val="24"/>
        </w:rPr>
        <w:t>s</w:t>
      </w:r>
      <w:r w:rsidR="00B5034D" w:rsidRPr="00272203">
        <w:rPr>
          <w:rFonts w:ascii="Times New Roman" w:hAnsi="Times New Roman" w:cs="Times New Roman"/>
          <w:sz w:val="24"/>
          <w:szCs w:val="24"/>
        </w:rPr>
        <w:t xml:space="preserve"> y el </w:t>
      </w:r>
      <w:proofErr w:type="spellStart"/>
      <w:r w:rsidR="00B5034D" w:rsidRPr="00272203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B5034D" w:rsidRPr="0027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34D" w:rsidRPr="00272203">
        <w:rPr>
          <w:rFonts w:ascii="Times New Roman" w:hAnsi="Times New Roman" w:cs="Times New Roman"/>
          <w:sz w:val="24"/>
          <w:szCs w:val="24"/>
        </w:rPr>
        <w:t>Klux</w:t>
      </w:r>
      <w:proofErr w:type="spellEnd"/>
      <w:r w:rsidR="00B5034D" w:rsidRPr="00272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34D" w:rsidRPr="00272203">
        <w:rPr>
          <w:rFonts w:ascii="Times New Roman" w:hAnsi="Times New Roman" w:cs="Times New Roman"/>
          <w:sz w:val="24"/>
          <w:szCs w:val="24"/>
        </w:rPr>
        <w:t>Klan</w:t>
      </w:r>
      <w:proofErr w:type="spellEnd"/>
      <w:r w:rsidR="00B5034D" w:rsidRPr="00272203">
        <w:rPr>
          <w:rFonts w:ascii="Times New Roman" w:hAnsi="Times New Roman" w:cs="Times New Roman"/>
          <w:sz w:val="24"/>
          <w:szCs w:val="24"/>
        </w:rPr>
        <w:t xml:space="preserve"> respaldaron </w:t>
      </w:r>
      <w:r w:rsidR="00A410F8" w:rsidRPr="00272203">
        <w:rPr>
          <w:rFonts w:ascii="Times New Roman" w:hAnsi="Times New Roman" w:cs="Times New Roman"/>
          <w:sz w:val="24"/>
          <w:szCs w:val="24"/>
        </w:rPr>
        <w:t xml:space="preserve">y se </w:t>
      </w:r>
      <w:r w:rsidRPr="00272203">
        <w:rPr>
          <w:rFonts w:ascii="Times New Roman" w:hAnsi="Times New Roman" w:cs="Times New Roman"/>
          <w:sz w:val="24"/>
          <w:szCs w:val="24"/>
        </w:rPr>
        <w:t>regocijaron</w:t>
      </w:r>
      <w:r w:rsidR="00A410F8" w:rsidRPr="00272203">
        <w:rPr>
          <w:rFonts w:ascii="Times New Roman" w:hAnsi="Times New Roman" w:cs="Times New Roman"/>
          <w:sz w:val="24"/>
          <w:szCs w:val="24"/>
        </w:rPr>
        <w:t xml:space="preserve"> en la victoria de </w:t>
      </w:r>
      <w:r w:rsidR="00B5034D" w:rsidRPr="00272203">
        <w:rPr>
          <w:rFonts w:ascii="Times New Roman" w:hAnsi="Times New Roman" w:cs="Times New Roman"/>
          <w:sz w:val="24"/>
          <w:szCs w:val="24"/>
        </w:rPr>
        <w:t xml:space="preserve">la candidatura de </w:t>
      </w:r>
      <w:proofErr w:type="spellStart"/>
      <w:r w:rsidR="00B5034D" w:rsidRPr="00272203">
        <w:rPr>
          <w:rFonts w:ascii="Times New Roman" w:hAnsi="Times New Roman" w:cs="Times New Roman"/>
          <w:sz w:val="24"/>
          <w:szCs w:val="24"/>
        </w:rPr>
        <w:t>Trump</w:t>
      </w:r>
      <w:proofErr w:type="spellEnd"/>
      <w:r w:rsidR="00B5034D" w:rsidRPr="00272203">
        <w:rPr>
          <w:rFonts w:ascii="Times New Roman" w:hAnsi="Times New Roman" w:cs="Times New Roman"/>
          <w:sz w:val="24"/>
          <w:szCs w:val="24"/>
        </w:rPr>
        <w:t xml:space="preserve">. </w:t>
      </w:r>
      <w:r w:rsidR="00525509" w:rsidRPr="00272203">
        <w:rPr>
          <w:rFonts w:ascii="Times New Roman" w:hAnsi="Times New Roman" w:cs="Times New Roman"/>
          <w:sz w:val="24"/>
          <w:szCs w:val="24"/>
        </w:rPr>
        <w:t>No</w:t>
      </w:r>
      <w:r w:rsidR="00B5034D" w:rsidRPr="00272203">
        <w:rPr>
          <w:rFonts w:ascii="Times New Roman" w:hAnsi="Times New Roman" w:cs="Times New Roman"/>
          <w:sz w:val="24"/>
          <w:szCs w:val="24"/>
        </w:rPr>
        <w:t xml:space="preserve"> es coincidencia que el gerente de su campaña y su consejero principal ahora </w:t>
      </w:r>
      <w:r w:rsidR="005142A7">
        <w:rPr>
          <w:rFonts w:ascii="Times New Roman" w:hAnsi="Times New Roman" w:cs="Times New Roman"/>
          <w:sz w:val="24"/>
          <w:szCs w:val="24"/>
        </w:rPr>
        <w:t>sea</w:t>
      </w:r>
      <w:r w:rsidR="00B5034D" w:rsidRPr="00272203">
        <w:rPr>
          <w:rFonts w:ascii="Times New Roman" w:hAnsi="Times New Roman" w:cs="Times New Roman"/>
          <w:sz w:val="24"/>
          <w:szCs w:val="24"/>
        </w:rPr>
        <w:t xml:space="preserve"> </w:t>
      </w:r>
      <w:r w:rsidR="008B7146" w:rsidRPr="00272203">
        <w:rPr>
          <w:rFonts w:ascii="Times New Roman" w:hAnsi="Times New Roman" w:cs="Times New Roman"/>
          <w:sz w:val="24"/>
          <w:szCs w:val="24"/>
        </w:rPr>
        <w:t xml:space="preserve">Steve </w:t>
      </w:r>
      <w:proofErr w:type="spellStart"/>
      <w:r w:rsidR="008B7146" w:rsidRPr="00272203">
        <w:rPr>
          <w:rFonts w:ascii="Times New Roman" w:hAnsi="Times New Roman" w:cs="Times New Roman"/>
          <w:sz w:val="24"/>
          <w:szCs w:val="24"/>
        </w:rPr>
        <w:t>Bannon</w:t>
      </w:r>
      <w:proofErr w:type="spellEnd"/>
      <w:r w:rsidR="005142A7">
        <w:rPr>
          <w:rFonts w:ascii="Times New Roman" w:hAnsi="Times New Roman" w:cs="Times New Roman"/>
          <w:sz w:val="24"/>
          <w:szCs w:val="24"/>
        </w:rPr>
        <w:t>,</w:t>
      </w:r>
      <w:r w:rsidR="00B5034D" w:rsidRPr="00272203">
        <w:rPr>
          <w:rFonts w:ascii="Times New Roman" w:hAnsi="Times New Roman" w:cs="Times New Roman"/>
          <w:sz w:val="24"/>
          <w:szCs w:val="24"/>
        </w:rPr>
        <w:t xml:space="preserve"> un nacionalista </w:t>
      </w:r>
      <w:r w:rsidR="0088382A" w:rsidRPr="00272203">
        <w:rPr>
          <w:rFonts w:ascii="Times New Roman" w:hAnsi="Times New Roman" w:cs="Times New Roman"/>
          <w:sz w:val="24"/>
          <w:szCs w:val="24"/>
        </w:rPr>
        <w:t xml:space="preserve">supremacista </w:t>
      </w:r>
      <w:r w:rsidR="00B5034D" w:rsidRPr="00272203">
        <w:rPr>
          <w:rFonts w:ascii="Times New Roman" w:hAnsi="Times New Roman" w:cs="Times New Roman"/>
          <w:sz w:val="24"/>
          <w:szCs w:val="24"/>
        </w:rPr>
        <w:t xml:space="preserve">blanco. </w:t>
      </w:r>
      <w:r w:rsidR="00525509" w:rsidRPr="00272203">
        <w:rPr>
          <w:rFonts w:ascii="Times New Roman" w:hAnsi="Times New Roman" w:cs="Times New Roman"/>
          <w:sz w:val="24"/>
          <w:szCs w:val="24"/>
        </w:rPr>
        <w:t xml:space="preserve">Tampoco es </w:t>
      </w:r>
      <w:r w:rsidRPr="00272203">
        <w:rPr>
          <w:rFonts w:ascii="Times New Roman" w:hAnsi="Times New Roman" w:cs="Times New Roman"/>
          <w:sz w:val="24"/>
          <w:szCs w:val="24"/>
        </w:rPr>
        <w:t>de sorprender</w:t>
      </w:r>
      <w:r w:rsidR="00525509" w:rsidRPr="00272203">
        <w:rPr>
          <w:rFonts w:ascii="Times New Roman" w:hAnsi="Times New Roman" w:cs="Times New Roman"/>
          <w:sz w:val="24"/>
          <w:szCs w:val="24"/>
        </w:rPr>
        <w:t xml:space="preserve"> que durante el fenómeno </w:t>
      </w:r>
      <w:proofErr w:type="spellStart"/>
      <w:r w:rsidR="00525509" w:rsidRPr="00272203">
        <w:rPr>
          <w:rFonts w:ascii="Times New Roman" w:hAnsi="Times New Roman" w:cs="Times New Roman"/>
          <w:sz w:val="24"/>
          <w:szCs w:val="24"/>
        </w:rPr>
        <w:t>Trump</w:t>
      </w:r>
      <w:proofErr w:type="spellEnd"/>
      <w:r w:rsidR="00525509" w:rsidRPr="00272203">
        <w:rPr>
          <w:rFonts w:ascii="Times New Roman" w:hAnsi="Times New Roman" w:cs="Times New Roman"/>
          <w:sz w:val="24"/>
          <w:szCs w:val="24"/>
        </w:rPr>
        <w:t xml:space="preserve"> los cr</w:t>
      </w:r>
      <w:r w:rsidR="00286E33">
        <w:rPr>
          <w:rFonts w:ascii="Times New Roman" w:hAnsi="Times New Roman" w:cs="Times New Roman"/>
          <w:sz w:val="24"/>
          <w:szCs w:val="24"/>
        </w:rPr>
        <w:t>ímene</w:t>
      </w:r>
      <w:r w:rsidR="00525509" w:rsidRPr="00272203">
        <w:rPr>
          <w:rFonts w:ascii="Times New Roman" w:hAnsi="Times New Roman" w:cs="Times New Roman"/>
          <w:sz w:val="24"/>
          <w:szCs w:val="24"/>
        </w:rPr>
        <w:t>s de odio racial</w:t>
      </w:r>
      <w:r w:rsidR="00A23B70" w:rsidRPr="002722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3B70" w:rsidRPr="00272203">
        <w:rPr>
          <w:rFonts w:ascii="Times New Roman" w:hAnsi="Times New Roman" w:cs="Times New Roman"/>
          <w:sz w:val="24"/>
          <w:szCs w:val="24"/>
        </w:rPr>
        <w:t>islamof</w:t>
      </w:r>
      <w:r w:rsidR="00A073AC" w:rsidRPr="00272203">
        <w:rPr>
          <w:rFonts w:ascii="Times New Roman" w:hAnsi="Times New Roman" w:cs="Times New Roman"/>
          <w:sz w:val="24"/>
          <w:szCs w:val="24"/>
        </w:rPr>
        <w:t>obia</w:t>
      </w:r>
      <w:proofErr w:type="spellEnd"/>
      <w:r w:rsidR="008B7146" w:rsidRPr="00272203">
        <w:rPr>
          <w:rFonts w:ascii="Times New Roman" w:hAnsi="Times New Roman" w:cs="Times New Roman"/>
          <w:sz w:val="24"/>
          <w:szCs w:val="24"/>
        </w:rPr>
        <w:t xml:space="preserve"> y</w:t>
      </w:r>
      <w:r w:rsidR="00525509" w:rsidRPr="00272203">
        <w:rPr>
          <w:rFonts w:ascii="Times New Roman" w:hAnsi="Times New Roman" w:cs="Times New Roman"/>
          <w:sz w:val="24"/>
          <w:szCs w:val="24"/>
        </w:rPr>
        <w:t xml:space="preserve"> antisemitismo ha</w:t>
      </w:r>
      <w:r w:rsidR="00080146">
        <w:rPr>
          <w:rFonts w:ascii="Times New Roman" w:hAnsi="Times New Roman" w:cs="Times New Roman"/>
          <w:sz w:val="24"/>
          <w:szCs w:val="24"/>
        </w:rPr>
        <w:t>yan</w:t>
      </w:r>
      <w:r w:rsidR="00525509" w:rsidRPr="00272203">
        <w:rPr>
          <w:rFonts w:ascii="Times New Roman" w:hAnsi="Times New Roman" w:cs="Times New Roman"/>
          <w:sz w:val="24"/>
          <w:szCs w:val="24"/>
        </w:rPr>
        <w:t xml:space="preserve"> aumentado en EEUU.</w:t>
      </w:r>
    </w:p>
    <w:p w:rsidR="003D6886" w:rsidRPr="00272203" w:rsidRDefault="00525509" w:rsidP="00272203">
      <w:pPr>
        <w:spacing w:after="0"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72203">
        <w:rPr>
          <w:rFonts w:ascii="Times New Roman" w:hAnsi="Times New Roman" w:cs="Times New Roman"/>
          <w:sz w:val="24"/>
          <w:szCs w:val="24"/>
        </w:rPr>
        <w:t xml:space="preserve">Otro elemento central del movimiento </w:t>
      </w:r>
      <w:proofErr w:type="spellStart"/>
      <w:r w:rsidRPr="00272203">
        <w:rPr>
          <w:rFonts w:ascii="Times New Roman" w:hAnsi="Times New Roman" w:cs="Times New Roman"/>
          <w:sz w:val="24"/>
          <w:szCs w:val="24"/>
        </w:rPr>
        <w:t>Trump</w:t>
      </w:r>
      <w:proofErr w:type="spellEnd"/>
      <w:r w:rsidR="00CF0BD0">
        <w:rPr>
          <w:rFonts w:ascii="Times New Roman" w:hAnsi="Times New Roman" w:cs="Times New Roman"/>
          <w:sz w:val="24"/>
          <w:szCs w:val="24"/>
        </w:rPr>
        <w:t>,</w:t>
      </w:r>
      <w:r w:rsidRPr="00272203">
        <w:rPr>
          <w:rFonts w:ascii="Times New Roman" w:hAnsi="Times New Roman" w:cs="Times New Roman"/>
          <w:sz w:val="24"/>
          <w:szCs w:val="24"/>
        </w:rPr>
        <w:t xml:space="preserve"> que </w:t>
      </w:r>
      <w:r w:rsidR="00CF0BD0">
        <w:rPr>
          <w:rFonts w:ascii="Times New Roman" w:hAnsi="Times New Roman" w:cs="Times New Roman"/>
          <w:sz w:val="24"/>
          <w:szCs w:val="24"/>
        </w:rPr>
        <w:t>se</w:t>
      </w:r>
      <w:r w:rsidRPr="00272203">
        <w:rPr>
          <w:rFonts w:ascii="Times New Roman" w:hAnsi="Times New Roman" w:cs="Times New Roman"/>
          <w:sz w:val="24"/>
          <w:szCs w:val="24"/>
        </w:rPr>
        <w:t xml:space="preserve"> asocia con el neofascismo</w:t>
      </w:r>
      <w:r w:rsidR="00CF0BD0">
        <w:rPr>
          <w:rFonts w:ascii="Times New Roman" w:hAnsi="Times New Roman" w:cs="Times New Roman"/>
          <w:sz w:val="24"/>
          <w:szCs w:val="24"/>
        </w:rPr>
        <w:t>,</w:t>
      </w:r>
      <w:r w:rsidRPr="00272203">
        <w:rPr>
          <w:rFonts w:ascii="Times New Roman" w:hAnsi="Times New Roman" w:cs="Times New Roman"/>
          <w:sz w:val="24"/>
          <w:szCs w:val="24"/>
        </w:rPr>
        <w:t xml:space="preserve"> es el culto del líder macho y fuerte. </w:t>
      </w:r>
      <w:r w:rsidR="003D6886" w:rsidRPr="00272203">
        <w:rPr>
          <w:rFonts w:ascii="Times New Roman" w:hAnsi="Times New Roman" w:cs="Times New Roman"/>
          <w:sz w:val="24"/>
          <w:szCs w:val="24"/>
        </w:rPr>
        <w:t xml:space="preserve">En su discurso de investidura </w:t>
      </w:r>
      <w:r w:rsidR="00270A0E" w:rsidRPr="00272203">
        <w:rPr>
          <w:rFonts w:ascii="Times New Roman" w:hAnsi="Times New Roman" w:cs="Times New Roman"/>
          <w:sz w:val="24"/>
          <w:szCs w:val="24"/>
        </w:rPr>
        <w:t>como candidato presidencial</w:t>
      </w:r>
      <w:r w:rsidR="003D6886" w:rsidRPr="00272203">
        <w:rPr>
          <w:rFonts w:ascii="Times New Roman" w:hAnsi="Times New Roman" w:cs="Times New Roman"/>
          <w:sz w:val="24"/>
          <w:szCs w:val="24"/>
        </w:rPr>
        <w:t xml:space="preserve"> del Partido Republicano </w:t>
      </w:r>
      <w:proofErr w:type="spellStart"/>
      <w:r w:rsidR="003D6886" w:rsidRPr="00272203">
        <w:rPr>
          <w:rFonts w:ascii="Times New Roman" w:hAnsi="Times New Roman" w:cs="Times New Roman"/>
          <w:sz w:val="24"/>
          <w:szCs w:val="24"/>
        </w:rPr>
        <w:t>Trump</w:t>
      </w:r>
      <w:proofErr w:type="spellEnd"/>
      <w:r w:rsidR="003D6886" w:rsidRPr="00272203">
        <w:rPr>
          <w:rFonts w:ascii="Times New Roman" w:hAnsi="Times New Roman" w:cs="Times New Roman"/>
          <w:sz w:val="24"/>
          <w:szCs w:val="24"/>
        </w:rPr>
        <w:t xml:space="preserve"> declar</w:t>
      </w:r>
      <w:r w:rsidR="00CF0BD0">
        <w:rPr>
          <w:rFonts w:ascii="Times New Roman" w:hAnsi="Times New Roman" w:cs="Times New Roman"/>
          <w:sz w:val="24"/>
          <w:szCs w:val="24"/>
        </w:rPr>
        <w:t>ó</w:t>
      </w:r>
      <w:r w:rsidR="003D6886" w:rsidRPr="00272203">
        <w:rPr>
          <w:rFonts w:ascii="Times New Roman" w:hAnsi="Times New Roman" w:cs="Times New Roman"/>
          <w:sz w:val="24"/>
          <w:szCs w:val="24"/>
        </w:rPr>
        <w:t xml:space="preserve"> que “s</w:t>
      </w:r>
      <w:r w:rsidR="008D247D" w:rsidRPr="00272203">
        <w:rPr>
          <w:rFonts w:ascii="Times New Roman" w:hAnsi="Times New Roman" w:cs="Times New Roman"/>
          <w:sz w:val="24"/>
          <w:szCs w:val="24"/>
        </w:rPr>
        <w:t>ó</w:t>
      </w:r>
      <w:r w:rsidR="003D6886" w:rsidRPr="00272203">
        <w:rPr>
          <w:rFonts w:ascii="Times New Roman" w:hAnsi="Times New Roman" w:cs="Times New Roman"/>
          <w:sz w:val="24"/>
          <w:szCs w:val="24"/>
        </w:rPr>
        <w:t>lo yo puedo arreglar el sistema”.</w:t>
      </w:r>
      <w:r w:rsidR="007A5346">
        <w:rPr>
          <w:rFonts w:ascii="Times New Roman" w:hAnsi="Times New Roman" w:cs="Times New Roman"/>
          <w:sz w:val="24"/>
          <w:szCs w:val="24"/>
        </w:rPr>
        <w:t xml:space="preserve"> </w:t>
      </w:r>
      <w:r w:rsidRPr="00272203">
        <w:rPr>
          <w:rFonts w:ascii="Times New Roman" w:hAnsi="Times New Roman" w:cs="Times New Roman"/>
          <w:sz w:val="24"/>
          <w:szCs w:val="24"/>
        </w:rPr>
        <w:t xml:space="preserve">Este es un líder </w:t>
      </w:r>
      <w:r w:rsidR="00B10069" w:rsidRPr="00272203">
        <w:rPr>
          <w:rFonts w:ascii="Times New Roman" w:hAnsi="Times New Roman" w:cs="Times New Roman"/>
          <w:sz w:val="24"/>
          <w:szCs w:val="24"/>
        </w:rPr>
        <w:t>bastante</w:t>
      </w:r>
      <w:r w:rsidRPr="00272203">
        <w:rPr>
          <w:rFonts w:ascii="Times New Roman" w:hAnsi="Times New Roman" w:cs="Times New Roman"/>
          <w:sz w:val="24"/>
          <w:szCs w:val="24"/>
        </w:rPr>
        <w:t xml:space="preserve"> diferente del líder </w:t>
      </w:r>
      <w:r w:rsidR="00517FD3" w:rsidRPr="00272203">
        <w:rPr>
          <w:rFonts w:ascii="Times New Roman" w:hAnsi="Times New Roman" w:cs="Times New Roman"/>
          <w:sz w:val="24"/>
          <w:szCs w:val="24"/>
        </w:rPr>
        <w:t>populista</w:t>
      </w:r>
      <w:r w:rsidR="00CF0BD0">
        <w:rPr>
          <w:rFonts w:ascii="Times New Roman" w:hAnsi="Times New Roman" w:cs="Times New Roman"/>
          <w:sz w:val="24"/>
          <w:szCs w:val="24"/>
        </w:rPr>
        <w:t>,</w:t>
      </w:r>
      <w:r w:rsidR="00517FD3" w:rsidRPr="00272203">
        <w:rPr>
          <w:rFonts w:ascii="Times New Roman" w:hAnsi="Times New Roman" w:cs="Times New Roman"/>
          <w:sz w:val="24"/>
          <w:szCs w:val="24"/>
        </w:rPr>
        <w:t xml:space="preserve"> cuya</w:t>
      </w:r>
      <w:r w:rsidR="0088382A" w:rsidRPr="00272203">
        <w:rPr>
          <w:rFonts w:ascii="Times New Roman" w:hAnsi="Times New Roman" w:cs="Times New Roman"/>
          <w:sz w:val="24"/>
          <w:szCs w:val="24"/>
        </w:rPr>
        <w:t xml:space="preserve"> legitimidad derive del pueblo</w:t>
      </w:r>
      <w:r w:rsidR="00517FD3" w:rsidRPr="002722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17FD3" w:rsidRPr="00272203">
        <w:rPr>
          <w:rFonts w:ascii="Times New Roman" w:hAnsi="Times New Roman" w:cs="Times New Roman"/>
          <w:sz w:val="24"/>
          <w:szCs w:val="24"/>
        </w:rPr>
        <w:t>Trump</w:t>
      </w:r>
      <w:proofErr w:type="spellEnd"/>
      <w:r w:rsidR="00517FD3" w:rsidRPr="00272203">
        <w:rPr>
          <w:rFonts w:ascii="Times New Roman" w:hAnsi="Times New Roman" w:cs="Times New Roman"/>
          <w:sz w:val="24"/>
          <w:szCs w:val="24"/>
        </w:rPr>
        <w:t xml:space="preserve"> no </w:t>
      </w:r>
      <w:r w:rsidR="00270A0E" w:rsidRPr="00272203">
        <w:rPr>
          <w:rFonts w:ascii="Times New Roman" w:hAnsi="Times New Roman" w:cs="Times New Roman"/>
          <w:sz w:val="24"/>
          <w:szCs w:val="24"/>
        </w:rPr>
        <w:t xml:space="preserve">se legitima a través del pueblo sino a </w:t>
      </w:r>
      <w:r w:rsidR="00B10069" w:rsidRPr="00272203">
        <w:rPr>
          <w:rFonts w:ascii="Times New Roman" w:hAnsi="Times New Roman" w:cs="Times New Roman"/>
          <w:sz w:val="24"/>
          <w:szCs w:val="24"/>
        </w:rPr>
        <w:t>través</w:t>
      </w:r>
      <w:r w:rsidR="00270A0E" w:rsidRPr="00272203">
        <w:rPr>
          <w:rFonts w:ascii="Times New Roman" w:hAnsi="Times New Roman" w:cs="Times New Roman"/>
          <w:sz w:val="24"/>
          <w:szCs w:val="24"/>
        </w:rPr>
        <w:t xml:space="preserve"> de</w:t>
      </w:r>
      <w:r w:rsidR="00A23B70" w:rsidRPr="00272203">
        <w:rPr>
          <w:rFonts w:ascii="Times New Roman" w:hAnsi="Times New Roman" w:cs="Times New Roman"/>
          <w:sz w:val="24"/>
          <w:szCs w:val="24"/>
        </w:rPr>
        <w:t xml:space="preserve"> su</w:t>
      </w:r>
      <w:r w:rsidR="00517FD3" w:rsidRPr="00272203">
        <w:rPr>
          <w:rFonts w:ascii="Times New Roman" w:hAnsi="Times New Roman" w:cs="Times New Roman"/>
          <w:sz w:val="24"/>
          <w:szCs w:val="24"/>
        </w:rPr>
        <w:t xml:space="preserve"> </w:t>
      </w:r>
      <w:r w:rsidR="00A23B70" w:rsidRPr="00272203">
        <w:rPr>
          <w:rFonts w:ascii="Times New Roman" w:hAnsi="Times New Roman" w:cs="Times New Roman"/>
          <w:sz w:val="24"/>
          <w:szCs w:val="24"/>
        </w:rPr>
        <w:t xml:space="preserve">carácter, </w:t>
      </w:r>
      <w:r w:rsidR="00517FD3" w:rsidRPr="00272203">
        <w:rPr>
          <w:rFonts w:ascii="Times New Roman" w:hAnsi="Times New Roman" w:cs="Times New Roman"/>
          <w:sz w:val="24"/>
          <w:szCs w:val="24"/>
        </w:rPr>
        <w:t xml:space="preserve">fortaleza, machismo, coraje y capacidad de defender una visión racial de </w:t>
      </w:r>
      <w:r w:rsidR="00CF0BD0">
        <w:rPr>
          <w:rFonts w:ascii="Times New Roman" w:hAnsi="Times New Roman" w:cs="Times New Roman"/>
          <w:sz w:val="24"/>
          <w:szCs w:val="24"/>
        </w:rPr>
        <w:t>E</w:t>
      </w:r>
      <w:r w:rsidR="00517FD3" w:rsidRPr="00272203">
        <w:rPr>
          <w:rFonts w:ascii="Times New Roman" w:hAnsi="Times New Roman" w:cs="Times New Roman"/>
          <w:sz w:val="24"/>
          <w:szCs w:val="24"/>
        </w:rPr>
        <w:t xml:space="preserve">stados </w:t>
      </w:r>
      <w:r w:rsidR="00CF0BD0">
        <w:rPr>
          <w:rFonts w:ascii="Times New Roman" w:hAnsi="Times New Roman" w:cs="Times New Roman"/>
          <w:sz w:val="24"/>
          <w:szCs w:val="24"/>
        </w:rPr>
        <w:t>U</w:t>
      </w:r>
      <w:r w:rsidR="00517FD3" w:rsidRPr="00272203">
        <w:rPr>
          <w:rFonts w:ascii="Times New Roman" w:hAnsi="Times New Roman" w:cs="Times New Roman"/>
          <w:sz w:val="24"/>
          <w:szCs w:val="24"/>
        </w:rPr>
        <w:t>nidos.</w:t>
      </w:r>
      <w:r w:rsidR="007A5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886" w:rsidRPr="00272203">
        <w:rPr>
          <w:rFonts w:ascii="Times New Roman" w:hAnsi="Times New Roman" w:cs="Times New Roman"/>
          <w:sz w:val="24"/>
          <w:szCs w:val="24"/>
        </w:rPr>
        <w:t>Trump</w:t>
      </w:r>
      <w:proofErr w:type="spellEnd"/>
      <w:r w:rsidR="003D6886" w:rsidRPr="00272203">
        <w:rPr>
          <w:rFonts w:ascii="Times New Roman" w:hAnsi="Times New Roman" w:cs="Times New Roman"/>
          <w:sz w:val="24"/>
          <w:szCs w:val="24"/>
        </w:rPr>
        <w:t xml:space="preserve"> </w:t>
      </w:r>
      <w:r w:rsidR="00A23B70" w:rsidRPr="00272203">
        <w:rPr>
          <w:rFonts w:ascii="Times New Roman" w:hAnsi="Times New Roman" w:cs="Times New Roman"/>
          <w:sz w:val="24"/>
          <w:szCs w:val="24"/>
        </w:rPr>
        <w:t>no necesita el pueblo, es el pueblo qu</w:t>
      </w:r>
      <w:r w:rsidR="00FA37C9">
        <w:rPr>
          <w:rFonts w:ascii="Times New Roman" w:hAnsi="Times New Roman" w:cs="Times New Roman"/>
          <w:sz w:val="24"/>
          <w:szCs w:val="24"/>
        </w:rPr>
        <w:t>ien</w:t>
      </w:r>
      <w:r w:rsidR="00A23B70" w:rsidRPr="00272203">
        <w:rPr>
          <w:rFonts w:ascii="Times New Roman" w:hAnsi="Times New Roman" w:cs="Times New Roman"/>
          <w:sz w:val="24"/>
          <w:szCs w:val="24"/>
        </w:rPr>
        <w:t xml:space="preserve"> necesita</w:t>
      </w:r>
      <w:r w:rsidR="008D247D" w:rsidRPr="0027220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23B70" w:rsidRPr="00272203">
        <w:rPr>
          <w:rFonts w:ascii="Times New Roman" w:hAnsi="Times New Roman" w:cs="Times New Roman"/>
          <w:sz w:val="24"/>
          <w:szCs w:val="24"/>
        </w:rPr>
        <w:t>Trump</w:t>
      </w:r>
      <w:proofErr w:type="spellEnd"/>
      <w:r w:rsidR="00A23B70" w:rsidRPr="0027220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17FD3" w:rsidRPr="00272203" w:rsidRDefault="00D334B5" w:rsidP="00272203">
      <w:pPr>
        <w:spacing w:after="0"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72203">
        <w:rPr>
          <w:rFonts w:ascii="Times New Roman" w:hAnsi="Times New Roman" w:cs="Times New Roman"/>
          <w:sz w:val="24"/>
          <w:szCs w:val="24"/>
        </w:rPr>
        <w:t xml:space="preserve">Finalmente, </w:t>
      </w:r>
      <w:proofErr w:type="spellStart"/>
      <w:r w:rsidRPr="00272203">
        <w:rPr>
          <w:rFonts w:ascii="Times New Roman" w:hAnsi="Times New Roman" w:cs="Times New Roman"/>
          <w:sz w:val="24"/>
          <w:szCs w:val="24"/>
        </w:rPr>
        <w:t>Trumpsimo</w:t>
      </w:r>
      <w:proofErr w:type="spellEnd"/>
      <w:r w:rsidRPr="00272203">
        <w:rPr>
          <w:rFonts w:ascii="Times New Roman" w:hAnsi="Times New Roman" w:cs="Times New Roman"/>
          <w:sz w:val="24"/>
          <w:szCs w:val="24"/>
        </w:rPr>
        <w:t xml:space="preserve"> es un movimiento político que glorifica la violencia y la fuerza</w:t>
      </w:r>
      <w:r w:rsidR="00845BCD" w:rsidRPr="00272203">
        <w:rPr>
          <w:rFonts w:ascii="Times New Roman" w:hAnsi="Times New Roman" w:cs="Times New Roman"/>
          <w:sz w:val="24"/>
          <w:szCs w:val="24"/>
        </w:rPr>
        <w:t>, un elemento esencial del fascismo</w:t>
      </w:r>
      <w:r w:rsidRPr="00272203">
        <w:rPr>
          <w:rFonts w:ascii="Times New Roman" w:hAnsi="Times New Roman" w:cs="Times New Roman"/>
          <w:sz w:val="24"/>
          <w:szCs w:val="24"/>
        </w:rPr>
        <w:t xml:space="preserve">. </w:t>
      </w:r>
      <w:r w:rsidR="00845BCD" w:rsidRPr="00272203">
        <w:rPr>
          <w:rFonts w:ascii="Times New Roman" w:hAnsi="Times New Roman" w:cs="Times New Roman"/>
          <w:sz w:val="24"/>
          <w:szCs w:val="24"/>
        </w:rPr>
        <w:t xml:space="preserve">En sus mítines electorales </w:t>
      </w:r>
      <w:proofErr w:type="spellStart"/>
      <w:r w:rsidR="00845BCD" w:rsidRPr="00272203">
        <w:rPr>
          <w:rFonts w:ascii="Times New Roman" w:hAnsi="Times New Roman" w:cs="Times New Roman"/>
          <w:sz w:val="24"/>
          <w:szCs w:val="24"/>
        </w:rPr>
        <w:t>Trump</w:t>
      </w:r>
      <w:proofErr w:type="spellEnd"/>
      <w:r w:rsidR="00845BCD" w:rsidRPr="00272203">
        <w:rPr>
          <w:rFonts w:ascii="Times New Roman" w:hAnsi="Times New Roman" w:cs="Times New Roman"/>
          <w:sz w:val="24"/>
          <w:szCs w:val="24"/>
        </w:rPr>
        <w:t xml:space="preserve"> alimentaba abiertamente el uso de la violencia contra protestantes anti-</w:t>
      </w:r>
      <w:proofErr w:type="spellStart"/>
      <w:r w:rsidR="00845BCD" w:rsidRPr="00272203">
        <w:rPr>
          <w:rFonts w:ascii="Times New Roman" w:hAnsi="Times New Roman" w:cs="Times New Roman"/>
          <w:sz w:val="24"/>
          <w:szCs w:val="24"/>
        </w:rPr>
        <w:t>Trump</w:t>
      </w:r>
      <w:proofErr w:type="spellEnd"/>
      <w:r w:rsidR="00845BCD" w:rsidRPr="00272203">
        <w:rPr>
          <w:rFonts w:ascii="Times New Roman" w:hAnsi="Times New Roman" w:cs="Times New Roman"/>
          <w:sz w:val="24"/>
          <w:szCs w:val="24"/>
        </w:rPr>
        <w:t>.</w:t>
      </w:r>
      <w:r w:rsidR="007A5346">
        <w:rPr>
          <w:rFonts w:ascii="Times New Roman" w:hAnsi="Times New Roman" w:cs="Times New Roman"/>
          <w:sz w:val="24"/>
          <w:szCs w:val="24"/>
        </w:rPr>
        <w:t xml:space="preserve"> </w:t>
      </w:r>
      <w:r w:rsidR="003E791F" w:rsidRPr="00272203">
        <w:rPr>
          <w:rFonts w:ascii="Times New Roman" w:hAnsi="Times New Roman" w:cs="Times New Roman"/>
          <w:sz w:val="24"/>
          <w:szCs w:val="24"/>
        </w:rPr>
        <w:t>De manera consistente criticaba la clase política estadounidense por ser demasiado débil. C</w:t>
      </w:r>
      <w:r w:rsidR="00845BCD" w:rsidRPr="00272203">
        <w:rPr>
          <w:rFonts w:ascii="Times New Roman" w:hAnsi="Times New Roman" w:cs="Times New Roman"/>
          <w:sz w:val="24"/>
          <w:szCs w:val="24"/>
        </w:rPr>
        <w:t>omo parte de su política doméstica contra el terrorismo él</w:t>
      </w:r>
      <w:r w:rsidR="007A5346">
        <w:rPr>
          <w:rFonts w:ascii="Times New Roman" w:hAnsi="Times New Roman" w:cs="Times New Roman"/>
          <w:sz w:val="24"/>
          <w:szCs w:val="24"/>
        </w:rPr>
        <w:t xml:space="preserve"> </w:t>
      </w:r>
      <w:r w:rsidR="003E791F" w:rsidRPr="00272203">
        <w:rPr>
          <w:rFonts w:ascii="Times New Roman" w:hAnsi="Times New Roman" w:cs="Times New Roman"/>
          <w:sz w:val="24"/>
          <w:szCs w:val="24"/>
        </w:rPr>
        <w:t>abog</w:t>
      </w:r>
      <w:r w:rsidR="005508E5">
        <w:rPr>
          <w:rFonts w:ascii="Times New Roman" w:hAnsi="Times New Roman" w:cs="Times New Roman"/>
          <w:sz w:val="24"/>
          <w:szCs w:val="24"/>
        </w:rPr>
        <w:t>ó</w:t>
      </w:r>
      <w:r w:rsidR="003E791F" w:rsidRPr="00272203">
        <w:rPr>
          <w:rFonts w:ascii="Times New Roman" w:hAnsi="Times New Roman" w:cs="Times New Roman"/>
          <w:sz w:val="24"/>
          <w:szCs w:val="24"/>
        </w:rPr>
        <w:t xml:space="preserve"> </w:t>
      </w:r>
      <w:r w:rsidR="00845BCD" w:rsidRPr="00272203">
        <w:rPr>
          <w:rFonts w:ascii="Times New Roman" w:hAnsi="Times New Roman" w:cs="Times New Roman"/>
          <w:sz w:val="24"/>
          <w:szCs w:val="24"/>
        </w:rPr>
        <w:t>por el uso de la tortura</w:t>
      </w:r>
      <w:r w:rsidR="000635D8" w:rsidRPr="00272203">
        <w:rPr>
          <w:rFonts w:ascii="Times New Roman" w:hAnsi="Times New Roman" w:cs="Times New Roman"/>
          <w:sz w:val="24"/>
          <w:szCs w:val="24"/>
        </w:rPr>
        <w:t xml:space="preserve"> y</w:t>
      </w:r>
      <w:r w:rsidR="003E791F" w:rsidRPr="00272203">
        <w:rPr>
          <w:rFonts w:ascii="Times New Roman" w:hAnsi="Times New Roman" w:cs="Times New Roman"/>
          <w:sz w:val="24"/>
          <w:szCs w:val="24"/>
        </w:rPr>
        <w:t xml:space="preserve"> </w:t>
      </w:r>
      <w:r w:rsidR="000635D8" w:rsidRPr="00272203">
        <w:rPr>
          <w:rFonts w:ascii="Times New Roman" w:hAnsi="Times New Roman" w:cs="Times New Roman"/>
          <w:sz w:val="24"/>
          <w:szCs w:val="24"/>
        </w:rPr>
        <w:t>la matanza de los familiares de los terroristas. L</w:t>
      </w:r>
      <w:r w:rsidR="00845BCD" w:rsidRPr="00272203">
        <w:rPr>
          <w:rFonts w:ascii="Times New Roman" w:hAnsi="Times New Roman" w:cs="Times New Roman"/>
          <w:sz w:val="24"/>
          <w:szCs w:val="24"/>
        </w:rPr>
        <w:t>a esencia de su política internacional contra el terrorismo fue el uso desproporcionado de la fuerza.</w:t>
      </w:r>
      <w:r w:rsidR="000635D8" w:rsidRPr="00272203">
        <w:rPr>
          <w:rFonts w:ascii="Times New Roman" w:hAnsi="Times New Roman" w:cs="Times New Roman"/>
          <w:sz w:val="24"/>
          <w:szCs w:val="24"/>
        </w:rPr>
        <w:t xml:space="preserve"> En todas estas instancias </w:t>
      </w:r>
      <w:r w:rsidR="000635D8" w:rsidRPr="00272203">
        <w:rPr>
          <w:rFonts w:ascii="Times New Roman" w:hAnsi="Times New Roman" w:cs="Times New Roman"/>
          <w:sz w:val="24"/>
          <w:szCs w:val="24"/>
        </w:rPr>
        <w:lastRenderedPageBreak/>
        <w:t xml:space="preserve">es fácil detectar la valoración de la violencia como la solución final para fenómenos complejos como el terrorismo. </w:t>
      </w:r>
    </w:p>
    <w:p w:rsidR="000635D8" w:rsidRPr="00272203" w:rsidRDefault="000D12C1" w:rsidP="00272203">
      <w:pPr>
        <w:spacing w:after="0"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Así, l</w:t>
      </w:r>
      <w:r w:rsidR="000635D8" w:rsidRPr="00272203">
        <w:rPr>
          <w:rFonts w:ascii="Times New Roman" w:hAnsi="Times New Roman" w:cs="Times New Roman"/>
          <w:sz w:val="24"/>
          <w:szCs w:val="24"/>
        </w:rPr>
        <w:t>a valoración de la violencia, el culto del líder</w:t>
      </w:r>
      <w:r w:rsidR="00F53A9E" w:rsidRPr="00272203">
        <w:rPr>
          <w:rFonts w:ascii="Times New Roman" w:hAnsi="Times New Roman" w:cs="Times New Roman"/>
          <w:sz w:val="24"/>
          <w:szCs w:val="24"/>
        </w:rPr>
        <w:t>,</w:t>
      </w:r>
      <w:r w:rsidR="000635D8" w:rsidRPr="00272203">
        <w:rPr>
          <w:rFonts w:ascii="Times New Roman" w:hAnsi="Times New Roman" w:cs="Times New Roman"/>
          <w:sz w:val="24"/>
          <w:szCs w:val="24"/>
        </w:rPr>
        <w:t xml:space="preserve"> el discurso ultranacionalista y racista</w:t>
      </w:r>
      <w:r w:rsidR="00172D50" w:rsidRPr="00272203">
        <w:rPr>
          <w:rFonts w:ascii="Times New Roman" w:hAnsi="Times New Roman" w:cs="Times New Roman"/>
          <w:sz w:val="24"/>
          <w:szCs w:val="24"/>
        </w:rPr>
        <w:t xml:space="preserve"> indican que </w:t>
      </w:r>
      <w:r w:rsidR="005675A8" w:rsidRPr="00272203">
        <w:rPr>
          <w:rFonts w:ascii="Times New Roman" w:hAnsi="Times New Roman" w:cs="Times New Roman"/>
          <w:sz w:val="24"/>
          <w:szCs w:val="24"/>
        </w:rPr>
        <w:t xml:space="preserve">el </w:t>
      </w:r>
      <w:r w:rsidR="00F53A9E" w:rsidRPr="00272203">
        <w:rPr>
          <w:rFonts w:ascii="Times New Roman" w:hAnsi="Times New Roman" w:cs="Times New Roman"/>
          <w:sz w:val="24"/>
          <w:szCs w:val="24"/>
        </w:rPr>
        <w:t xml:space="preserve">proyecto </w:t>
      </w:r>
      <w:r w:rsidR="005675A8" w:rsidRPr="00272203">
        <w:rPr>
          <w:rFonts w:ascii="Times New Roman" w:hAnsi="Times New Roman" w:cs="Times New Roman"/>
          <w:sz w:val="24"/>
          <w:szCs w:val="24"/>
        </w:rPr>
        <w:t xml:space="preserve">político de </w:t>
      </w:r>
      <w:proofErr w:type="spellStart"/>
      <w:r w:rsidR="005675A8" w:rsidRPr="00272203">
        <w:rPr>
          <w:rFonts w:ascii="Times New Roman" w:hAnsi="Times New Roman" w:cs="Times New Roman"/>
          <w:sz w:val="24"/>
          <w:szCs w:val="24"/>
        </w:rPr>
        <w:t>Trump</w:t>
      </w:r>
      <w:proofErr w:type="spellEnd"/>
      <w:r w:rsidR="005675A8" w:rsidRPr="00272203">
        <w:rPr>
          <w:rFonts w:ascii="Times New Roman" w:hAnsi="Times New Roman" w:cs="Times New Roman"/>
          <w:sz w:val="24"/>
          <w:szCs w:val="24"/>
        </w:rPr>
        <w:t xml:space="preserve"> tiene rasgos</w:t>
      </w:r>
      <w:r w:rsidR="00FF05C6" w:rsidRPr="00272203">
        <w:rPr>
          <w:rFonts w:ascii="Times New Roman" w:hAnsi="Times New Roman" w:cs="Times New Roman"/>
          <w:sz w:val="24"/>
          <w:szCs w:val="24"/>
        </w:rPr>
        <w:t xml:space="preserve"> claros</w:t>
      </w:r>
      <w:r w:rsidR="00172D50" w:rsidRPr="00272203">
        <w:rPr>
          <w:rFonts w:ascii="Times New Roman" w:hAnsi="Times New Roman" w:cs="Times New Roman"/>
          <w:sz w:val="24"/>
          <w:szCs w:val="24"/>
        </w:rPr>
        <w:t xml:space="preserve"> neofascista</w:t>
      </w:r>
      <w:r w:rsidR="00FF05C6" w:rsidRPr="00272203">
        <w:rPr>
          <w:rFonts w:ascii="Times New Roman" w:hAnsi="Times New Roman" w:cs="Times New Roman"/>
          <w:sz w:val="24"/>
          <w:szCs w:val="24"/>
        </w:rPr>
        <w:t>s</w:t>
      </w:r>
      <w:r w:rsidR="00172D50" w:rsidRPr="00272203">
        <w:rPr>
          <w:rFonts w:ascii="Times New Roman" w:hAnsi="Times New Roman" w:cs="Times New Roman"/>
          <w:sz w:val="24"/>
          <w:szCs w:val="24"/>
        </w:rPr>
        <w:t xml:space="preserve">. </w:t>
      </w:r>
      <w:r w:rsidR="005675A8" w:rsidRPr="00272203">
        <w:rPr>
          <w:rFonts w:ascii="Times New Roman" w:hAnsi="Times New Roman" w:cs="Times New Roman"/>
          <w:sz w:val="24"/>
          <w:szCs w:val="24"/>
        </w:rPr>
        <w:t>Por otro lado, l</w:t>
      </w:r>
      <w:r w:rsidR="00172D50" w:rsidRPr="00272203">
        <w:rPr>
          <w:rFonts w:ascii="Times New Roman" w:hAnsi="Times New Roman" w:cs="Times New Roman"/>
          <w:sz w:val="24"/>
          <w:szCs w:val="24"/>
        </w:rPr>
        <w:t xml:space="preserve">a ausencia del concepto </w:t>
      </w:r>
      <w:r w:rsidR="00E348AA">
        <w:rPr>
          <w:rFonts w:ascii="Times New Roman" w:hAnsi="Times New Roman" w:cs="Times New Roman"/>
          <w:sz w:val="24"/>
          <w:szCs w:val="24"/>
        </w:rPr>
        <w:t>“</w:t>
      </w:r>
      <w:r w:rsidR="00172D50" w:rsidRPr="00272203">
        <w:rPr>
          <w:rFonts w:ascii="Times New Roman" w:hAnsi="Times New Roman" w:cs="Times New Roman"/>
          <w:sz w:val="24"/>
          <w:szCs w:val="24"/>
        </w:rPr>
        <w:t>pueblo</w:t>
      </w:r>
      <w:r w:rsidR="00E348AA">
        <w:rPr>
          <w:rFonts w:ascii="Times New Roman" w:hAnsi="Times New Roman" w:cs="Times New Roman"/>
          <w:sz w:val="24"/>
          <w:szCs w:val="24"/>
        </w:rPr>
        <w:t>”</w:t>
      </w:r>
      <w:r w:rsidR="00172D50" w:rsidRPr="00272203">
        <w:rPr>
          <w:rFonts w:ascii="Times New Roman" w:hAnsi="Times New Roman" w:cs="Times New Roman"/>
          <w:sz w:val="24"/>
          <w:szCs w:val="24"/>
        </w:rPr>
        <w:t xml:space="preserve"> y de su enaltecimiento</w:t>
      </w:r>
      <w:r w:rsidR="005675A8" w:rsidRPr="00272203">
        <w:rPr>
          <w:rFonts w:ascii="Times New Roman" w:hAnsi="Times New Roman" w:cs="Times New Roman"/>
          <w:sz w:val="24"/>
          <w:szCs w:val="24"/>
        </w:rPr>
        <w:t>,</w:t>
      </w:r>
      <w:r w:rsidR="00172D50" w:rsidRPr="00272203">
        <w:rPr>
          <w:rFonts w:ascii="Times New Roman" w:hAnsi="Times New Roman" w:cs="Times New Roman"/>
          <w:sz w:val="24"/>
          <w:szCs w:val="24"/>
        </w:rPr>
        <w:t xml:space="preserve"> combinado con la falta de movilización de clases populares </w:t>
      </w:r>
      <w:r w:rsidR="00E348AA">
        <w:rPr>
          <w:rFonts w:ascii="Times New Roman" w:hAnsi="Times New Roman" w:cs="Times New Roman"/>
          <w:sz w:val="24"/>
          <w:szCs w:val="24"/>
        </w:rPr>
        <w:t>a</w:t>
      </w:r>
      <w:r w:rsidR="00172D50" w:rsidRPr="00272203">
        <w:rPr>
          <w:rFonts w:ascii="Times New Roman" w:hAnsi="Times New Roman" w:cs="Times New Roman"/>
          <w:sz w:val="24"/>
          <w:szCs w:val="24"/>
        </w:rPr>
        <w:t xml:space="preserve"> favor de </w:t>
      </w:r>
      <w:proofErr w:type="spellStart"/>
      <w:r w:rsidR="00172D50" w:rsidRPr="00272203">
        <w:rPr>
          <w:rFonts w:ascii="Times New Roman" w:hAnsi="Times New Roman" w:cs="Times New Roman"/>
          <w:sz w:val="24"/>
          <w:szCs w:val="24"/>
        </w:rPr>
        <w:t>Trum</w:t>
      </w:r>
      <w:r w:rsidR="005675A8" w:rsidRPr="00272203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172D50" w:rsidRPr="00272203">
        <w:rPr>
          <w:rFonts w:ascii="Times New Roman" w:hAnsi="Times New Roman" w:cs="Times New Roman"/>
          <w:sz w:val="24"/>
          <w:szCs w:val="24"/>
        </w:rPr>
        <w:t xml:space="preserve">, </w:t>
      </w:r>
      <w:r w:rsidR="005675A8" w:rsidRPr="00272203">
        <w:rPr>
          <w:rFonts w:ascii="Times New Roman" w:hAnsi="Times New Roman" w:cs="Times New Roman"/>
          <w:sz w:val="24"/>
          <w:szCs w:val="24"/>
        </w:rPr>
        <w:t xml:space="preserve">apuntan a un </w:t>
      </w:r>
      <w:r w:rsidR="00F53A9E" w:rsidRPr="00272203">
        <w:rPr>
          <w:rFonts w:ascii="Times New Roman" w:hAnsi="Times New Roman" w:cs="Times New Roman"/>
          <w:sz w:val="24"/>
          <w:szCs w:val="24"/>
        </w:rPr>
        <w:t xml:space="preserve">movimiento </w:t>
      </w:r>
      <w:r w:rsidR="005675A8" w:rsidRPr="00272203">
        <w:rPr>
          <w:rFonts w:ascii="Times New Roman" w:hAnsi="Times New Roman" w:cs="Times New Roman"/>
          <w:sz w:val="24"/>
          <w:szCs w:val="24"/>
        </w:rPr>
        <w:t xml:space="preserve">político que tiene poco que ver con el populismo. </w:t>
      </w:r>
      <w:r w:rsidR="00FF05C6" w:rsidRPr="00272203">
        <w:rPr>
          <w:rFonts w:ascii="Times New Roman" w:hAnsi="Times New Roman" w:cs="Times New Roman"/>
          <w:sz w:val="24"/>
          <w:szCs w:val="24"/>
        </w:rPr>
        <w:t>En consecuencia,</w:t>
      </w:r>
      <w:r w:rsidR="005675A8" w:rsidRPr="00272203">
        <w:rPr>
          <w:rFonts w:ascii="Times New Roman" w:hAnsi="Times New Roman" w:cs="Times New Roman"/>
          <w:sz w:val="24"/>
          <w:szCs w:val="24"/>
        </w:rPr>
        <w:t xml:space="preserve"> el fenómeno Do</w:t>
      </w:r>
      <w:r w:rsidR="003329AD">
        <w:rPr>
          <w:rFonts w:ascii="Times New Roman" w:hAnsi="Times New Roman" w:cs="Times New Roman"/>
          <w:sz w:val="24"/>
          <w:szCs w:val="24"/>
        </w:rPr>
        <w:t>n</w:t>
      </w:r>
      <w:r w:rsidR="005675A8" w:rsidRPr="00272203">
        <w:rPr>
          <w:rFonts w:ascii="Times New Roman" w:hAnsi="Times New Roman" w:cs="Times New Roman"/>
          <w:sz w:val="24"/>
          <w:szCs w:val="24"/>
        </w:rPr>
        <w:t>a</w:t>
      </w:r>
      <w:r w:rsidR="003329AD">
        <w:rPr>
          <w:rFonts w:ascii="Times New Roman" w:hAnsi="Times New Roman" w:cs="Times New Roman"/>
          <w:sz w:val="24"/>
          <w:szCs w:val="24"/>
        </w:rPr>
        <w:t>l</w:t>
      </w:r>
      <w:r w:rsidR="005675A8" w:rsidRPr="00272203">
        <w:rPr>
          <w:rFonts w:ascii="Times New Roman" w:hAnsi="Times New Roman" w:cs="Times New Roman"/>
          <w:sz w:val="24"/>
          <w:szCs w:val="24"/>
        </w:rPr>
        <w:t xml:space="preserve">d </w:t>
      </w:r>
      <w:proofErr w:type="spellStart"/>
      <w:r w:rsidR="005675A8" w:rsidRPr="00272203">
        <w:rPr>
          <w:rFonts w:ascii="Times New Roman" w:hAnsi="Times New Roman" w:cs="Times New Roman"/>
          <w:sz w:val="24"/>
          <w:szCs w:val="24"/>
        </w:rPr>
        <w:t>Trump</w:t>
      </w:r>
      <w:proofErr w:type="spellEnd"/>
      <w:r w:rsidR="005675A8" w:rsidRPr="00272203">
        <w:rPr>
          <w:rFonts w:ascii="Times New Roman" w:hAnsi="Times New Roman" w:cs="Times New Roman"/>
          <w:sz w:val="24"/>
          <w:szCs w:val="24"/>
        </w:rPr>
        <w:t xml:space="preserve"> marca el surgimiento del neofascismo y no del populismo</w:t>
      </w:r>
      <w:r w:rsidR="00FF05C6" w:rsidRPr="00272203">
        <w:rPr>
          <w:rFonts w:ascii="Times New Roman" w:hAnsi="Times New Roman" w:cs="Times New Roman"/>
          <w:sz w:val="24"/>
          <w:szCs w:val="24"/>
        </w:rPr>
        <w:t xml:space="preserve"> de la extrema derecha</w:t>
      </w:r>
      <w:r w:rsidR="005675A8" w:rsidRPr="00272203">
        <w:rPr>
          <w:rFonts w:ascii="Times New Roman" w:hAnsi="Times New Roman" w:cs="Times New Roman"/>
          <w:sz w:val="24"/>
          <w:szCs w:val="24"/>
        </w:rPr>
        <w:t>, en la esfera política de los EEUU.</w:t>
      </w:r>
    </w:p>
    <w:p w:rsidR="005675A8" w:rsidRPr="00272203" w:rsidRDefault="005675A8" w:rsidP="00272203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D03521" w:rsidRPr="00272203" w:rsidRDefault="00BB59E0" w:rsidP="00272203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7220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03521" w:rsidRPr="002722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8D8" w:rsidRDefault="001D08D8" w:rsidP="009306B9">
      <w:pPr>
        <w:spacing w:after="0" w:line="240" w:lineRule="auto"/>
      </w:pPr>
      <w:r>
        <w:separator/>
      </w:r>
    </w:p>
  </w:endnote>
  <w:endnote w:type="continuationSeparator" w:id="0">
    <w:p w:rsidR="001D08D8" w:rsidRDefault="001D08D8" w:rsidP="00930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8D8" w:rsidRDefault="001D08D8" w:rsidP="009306B9">
      <w:pPr>
        <w:spacing w:after="0" w:line="240" w:lineRule="auto"/>
      </w:pPr>
      <w:r>
        <w:separator/>
      </w:r>
    </w:p>
  </w:footnote>
  <w:footnote w:type="continuationSeparator" w:id="0">
    <w:p w:rsidR="001D08D8" w:rsidRDefault="001D08D8" w:rsidP="009306B9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IO">
    <w15:presenceInfo w15:providerId="None" w15:userId="MAR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9BC"/>
    <w:rsid w:val="000103ED"/>
    <w:rsid w:val="0002607A"/>
    <w:rsid w:val="0005300D"/>
    <w:rsid w:val="000635D8"/>
    <w:rsid w:val="00080146"/>
    <w:rsid w:val="00093327"/>
    <w:rsid w:val="000D12C1"/>
    <w:rsid w:val="000F7A44"/>
    <w:rsid w:val="001357F4"/>
    <w:rsid w:val="00153482"/>
    <w:rsid w:val="00164CB4"/>
    <w:rsid w:val="0017237F"/>
    <w:rsid w:val="00172D50"/>
    <w:rsid w:val="001A10B4"/>
    <w:rsid w:val="001A7284"/>
    <w:rsid w:val="001C417F"/>
    <w:rsid w:val="001D08D8"/>
    <w:rsid w:val="001D7597"/>
    <w:rsid w:val="001E489C"/>
    <w:rsid w:val="00246ACB"/>
    <w:rsid w:val="00262D0B"/>
    <w:rsid w:val="00270A0E"/>
    <w:rsid w:val="00272203"/>
    <w:rsid w:val="00272678"/>
    <w:rsid w:val="00286E33"/>
    <w:rsid w:val="00296A42"/>
    <w:rsid w:val="003009EB"/>
    <w:rsid w:val="003104F5"/>
    <w:rsid w:val="003329AD"/>
    <w:rsid w:val="00333352"/>
    <w:rsid w:val="003618A1"/>
    <w:rsid w:val="00391CC3"/>
    <w:rsid w:val="003D6886"/>
    <w:rsid w:val="003E5641"/>
    <w:rsid w:val="003E791F"/>
    <w:rsid w:val="00447C0A"/>
    <w:rsid w:val="00457077"/>
    <w:rsid w:val="004805EA"/>
    <w:rsid w:val="004868FA"/>
    <w:rsid w:val="00492B86"/>
    <w:rsid w:val="004C0EF8"/>
    <w:rsid w:val="004D7056"/>
    <w:rsid w:val="005129C3"/>
    <w:rsid w:val="005142A7"/>
    <w:rsid w:val="00517FD3"/>
    <w:rsid w:val="00525509"/>
    <w:rsid w:val="005508E5"/>
    <w:rsid w:val="005675A8"/>
    <w:rsid w:val="005A0F0A"/>
    <w:rsid w:val="005B45E2"/>
    <w:rsid w:val="005D6415"/>
    <w:rsid w:val="00662286"/>
    <w:rsid w:val="00663106"/>
    <w:rsid w:val="00680413"/>
    <w:rsid w:val="006829C6"/>
    <w:rsid w:val="006B2230"/>
    <w:rsid w:val="006C29E4"/>
    <w:rsid w:val="007059B3"/>
    <w:rsid w:val="00711802"/>
    <w:rsid w:val="00726488"/>
    <w:rsid w:val="00742FCD"/>
    <w:rsid w:val="0075372E"/>
    <w:rsid w:val="007A5346"/>
    <w:rsid w:val="007D1E05"/>
    <w:rsid w:val="007D70DC"/>
    <w:rsid w:val="00815258"/>
    <w:rsid w:val="00833C00"/>
    <w:rsid w:val="00845BCD"/>
    <w:rsid w:val="008609B3"/>
    <w:rsid w:val="00870708"/>
    <w:rsid w:val="00873C02"/>
    <w:rsid w:val="0088382A"/>
    <w:rsid w:val="008A0EC6"/>
    <w:rsid w:val="008A1E25"/>
    <w:rsid w:val="008B7146"/>
    <w:rsid w:val="008C1B8A"/>
    <w:rsid w:val="008D247D"/>
    <w:rsid w:val="009306B9"/>
    <w:rsid w:val="00951EEA"/>
    <w:rsid w:val="009704F5"/>
    <w:rsid w:val="00976684"/>
    <w:rsid w:val="009831F3"/>
    <w:rsid w:val="00983BD5"/>
    <w:rsid w:val="009A3B9A"/>
    <w:rsid w:val="009C149D"/>
    <w:rsid w:val="009C3768"/>
    <w:rsid w:val="009C5056"/>
    <w:rsid w:val="00A05BD5"/>
    <w:rsid w:val="00A073AC"/>
    <w:rsid w:val="00A23B70"/>
    <w:rsid w:val="00A410F8"/>
    <w:rsid w:val="00A5334E"/>
    <w:rsid w:val="00A6495B"/>
    <w:rsid w:val="00A71BE4"/>
    <w:rsid w:val="00A736B3"/>
    <w:rsid w:val="00A91A56"/>
    <w:rsid w:val="00AA49BC"/>
    <w:rsid w:val="00AD6C11"/>
    <w:rsid w:val="00AF70D4"/>
    <w:rsid w:val="00B029E4"/>
    <w:rsid w:val="00B10069"/>
    <w:rsid w:val="00B248C2"/>
    <w:rsid w:val="00B254E0"/>
    <w:rsid w:val="00B5034D"/>
    <w:rsid w:val="00B50BD9"/>
    <w:rsid w:val="00BB59E0"/>
    <w:rsid w:val="00BB7C21"/>
    <w:rsid w:val="00C02736"/>
    <w:rsid w:val="00C6399D"/>
    <w:rsid w:val="00C65889"/>
    <w:rsid w:val="00CB5B7C"/>
    <w:rsid w:val="00CC5BDC"/>
    <w:rsid w:val="00CD0709"/>
    <w:rsid w:val="00CD5304"/>
    <w:rsid w:val="00CE3ABA"/>
    <w:rsid w:val="00CF0BD0"/>
    <w:rsid w:val="00D03521"/>
    <w:rsid w:val="00D05A94"/>
    <w:rsid w:val="00D334B5"/>
    <w:rsid w:val="00D4312C"/>
    <w:rsid w:val="00D5322E"/>
    <w:rsid w:val="00D613AA"/>
    <w:rsid w:val="00D91E16"/>
    <w:rsid w:val="00D93181"/>
    <w:rsid w:val="00DA0D89"/>
    <w:rsid w:val="00DC71DE"/>
    <w:rsid w:val="00DC7FF1"/>
    <w:rsid w:val="00DE3DC4"/>
    <w:rsid w:val="00E12965"/>
    <w:rsid w:val="00E15181"/>
    <w:rsid w:val="00E348AA"/>
    <w:rsid w:val="00E733E5"/>
    <w:rsid w:val="00E84822"/>
    <w:rsid w:val="00EB1CC6"/>
    <w:rsid w:val="00EE18CE"/>
    <w:rsid w:val="00F17C3E"/>
    <w:rsid w:val="00F27CAD"/>
    <w:rsid w:val="00F53A9E"/>
    <w:rsid w:val="00F756B3"/>
    <w:rsid w:val="00F802E0"/>
    <w:rsid w:val="00F84C4C"/>
    <w:rsid w:val="00FA37C9"/>
    <w:rsid w:val="00FB18C4"/>
    <w:rsid w:val="00FC17D9"/>
    <w:rsid w:val="00FC438B"/>
    <w:rsid w:val="00FD533D"/>
    <w:rsid w:val="00FE3F35"/>
    <w:rsid w:val="00FF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/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06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06B9"/>
  </w:style>
  <w:style w:type="paragraph" w:styleId="Piedepgina">
    <w:name w:val="footer"/>
    <w:basedOn w:val="Normal"/>
    <w:link w:val="PiedepginaCar"/>
    <w:uiPriority w:val="99"/>
    <w:unhideWhenUsed/>
    <w:rsid w:val="009306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06B9"/>
  </w:style>
  <w:style w:type="paragraph" w:styleId="Textodeglobo">
    <w:name w:val="Balloon Text"/>
    <w:basedOn w:val="Normal"/>
    <w:link w:val="TextodegloboCar"/>
    <w:uiPriority w:val="99"/>
    <w:semiHidden/>
    <w:unhideWhenUsed/>
    <w:rsid w:val="00B24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48C2"/>
    <w:rPr>
      <w:rFonts w:ascii="Segoe UI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B248C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06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06B9"/>
  </w:style>
  <w:style w:type="paragraph" w:styleId="Piedepgina">
    <w:name w:val="footer"/>
    <w:basedOn w:val="Normal"/>
    <w:link w:val="PiedepginaCar"/>
    <w:uiPriority w:val="99"/>
    <w:unhideWhenUsed/>
    <w:rsid w:val="009306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06B9"/>
  </w:style>
  <w:style w:type="paragraph" w:styleId="Textodeglobo">
    <w:name w:val="Balloon Text"/>
    <w:basedOn w:val="Normal"/>
    <w:link w:val="TextodegloboCar"/>
    <w:uiPriority w:val="99"/>
    <w:semiHidden/>
    <w:unhideWhenUsed/>
    <w:rsid w:val="00B24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48C2"/>
    <w:rPr>
      <w:rFonts w:ascii="Segoe UI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B248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7E7D4-D930-4064-BA3F-BAE37B295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1021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Blende</dc:creator>
  <cp:lastModifiedBy>Ángela</cp:lastModifiedBy>
  <cp:revision>2</cp:revision>
  <dcterms:created xsi:type="dcterms:W3CDTF">2016-12-15T15:46:00Z</dcterms:created>
  <dcterms:modified xsi:type="dcterms:W3CDTF">2016-12-15T15:46:00Z</dcterms:modified>
</cp:coreProperties>
</file>